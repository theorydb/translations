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3F" w:rsidRDefault="006B263F">
      <w:bookmarkStart w:id="0" w:name="_GoBack"/>
      <w:bookmarkEnd w:id="0"/>
      <w:r>
        <w:rPr>
          <w:rFonts w:hint="eastAsia"/>
        </w:rPr>
        <w:t xml:space="preserve">안드로이드를 위한 Gradle 레시피 </w:t>
      </w:r>
    </w:p>
    <w:p w:rsidR="006B263F" w:rsidRDefault="006B263F"/>
    <w:p w:rsidR="006B263F" w:rsidRDefault="006B263F" w:rsidP="009E388A">
      <w:pPr>
        <w:pStyle w:val="1"/>
      </w:pPr>
      <w:r>
        <w:rPr>
          <w:rFonts w:hint="eastAsia"/>
        </w:rPr>
        <w:t xml:space="preserve">추천사 </w:t>
      </w:r>
    </w:p>
    <w:p w:rsidR="006B263F" w:rsidRDefault="006B263F" w:rsidP="00BF0FC1">
      <w:pPr>
        <w:ind w:firstLineChars="100" w:firstLine="200"/>
      </w:pPr>
      <w:r>
        <w:rPr>
          <w:rFonts w:hint="eastAsia"/>
        </w:rPr>
        <w:t>우리</w:t>
      </w:r>
      <w:r w:rsidR="00F506A7">
        <w:rPr>
          <w:rFonts w:hint="eastAsia"/>
        </w:rPr>
        <w:t xml:space="preserve">에게 필요한 </w:t>
      </w:r>
      <w:r>
        <w:rPr>
          <w:rFonts w:hint="eastAsia"/>
        </w:rPr>
        <w:t>책이 나왔습니다. 한창 Head First Android Development(한빛미디어)을 집필하</w:t>
      </w:r>
      <w:r w:rsidR="00F506A7">
        <w:rPr>
          <w:rFonts w:hint="eastAsia"/>
        </w:rPr>
        <w:t xml:space="preserve">던 중에 </w:t>
      </w:r>
      <w:r>
        <w:rPr>
          <w:rFonts w:hint="eastAsia"/>
        </w:rPr>
        <w:t>구글은 공식 IDE를 새</w:t>
      </w:r>
      <w:r w:rsidR="00F506A7">
        <w:rPr>
          <w:rFonts w:hint="eastAsia"/>
        </w:rPr>
        <w:t xml:space="preserve">롭게 </w:t>
      </w:r>
      <w:r>
        <w:rPr>
          <w:rFonts w:hint="eastAsia"/>
        </w:rPr>
        <w:t>발표하였습니다. 당시 대다수의 개발자</w:t>
      </w:r>
      <w:r w:rsidR="00F506A7">
        <w:rPr>
          <w:rFonts w:hint="eastAsia"/>
        </w:rPr>
        <w:t>들은</w:t>
      </w:r>
      <w:r w:rsidR="00BF0FC1">
        <w:rPr>
          <w:rFonts w:hint="eastAsia"/>
        </w:rPr>
        <w:t xml:space="preserve"> </w:t>
      </w:r>
      <w:r>
        <w:rPr>
          <w:rFonts w:hint="eastAsia"/>
        </w:rPr>
        <w:t xml:space="preserve">이클립스에 Android Development Toolkit(ADT)를 설치하였습니다. 하지만 이제 구글은 안드로이드 개발자에게 제트 브레인사의 </w:t>
      </w:r>
      <w:r w:rsidR="00F506A7">
        <w:rPr>
          <w:rFonts w:hint="eastAsia"/>
        </w:rPr>
        <w:t xml:space="preserve">IntelliJ </w:t>
      </w:r>
      <w:r>
        <w:rPr>
          <w:rFonts w:hint="eastAsia"/>
        </w:rPr>
        <w:t>I</w:t>
      </w:r>
      <w:r w:rsidR="00F506A7">
        <w:rPr>
          <w:rFonts w:hint="eastAsia"/>
        </w:rPr>
        <w:t>DEA</w:t>
      </w:r>
      <w:r>
        <w:rPr>
          <w:rFonts w:hint="eastAsia"/>
        </w:rPr>
        <w:t xml:space="preserve"> 기반인 안드로이드 스튜디오로 전환하기를 </w:t>
      </w:r>
      <w:r w:rsidR="00F506A7">
        <w:rPr>
          <w:rFonts w:hint="eastAsia"/>
        </w:rPr>
        <w:t xml:space="preserve">지속적으로 </w:t>
      </w:r>
      <w:r>
        <w:rPr>
          <w:rFonts w:hint="eastAsia"/>
        </w:rPr>
        <w:t xml:space="preserve">요청하고 있습니다. </w:t>
      </w:r>
    </w:p>
    <w:p w:rsidR="006B263F" w:rsidRDefault="006B263F" w:rsidP="00BF0FC1">
      <w:pPr>
        <w:ind w:firstLineChars="100" w:firstLine="200"/>
      </w:pPr>
      <w:r>
        <w:rPr>
          <w:rFonts w:hint="eastAsia"/>
        </w:rPr>
        <w:t>우리는 이 같은 일들에 익숙합니다. 대부분의 기술 저자가 그렇지요. 소프트웨어 스타트업은 어떤 새롭고 빛나는 기술에</w:t>
      </w:r>
      <w:r w:rsidR="00F506A7">
        <w:rPr>
          <w:rFonts w:hint="eastAsia"/>
        </w:rPr>
        <w:t xml:space="preserve"> 만족하지 않고 </w:t>
      </w:r>
      <w:r w:rsidR="0041065B">
        <w:rPr>
          <w:rFonts w:hint="eastAsia"/>
        </w:rPr>
        <w:t xml:space="preserve">훨씬 </w:t>
      </w:r>
      <w:r>
        <w:rPr>
          <w:rFonts w:hint="eastAsia"/>
        </w:rPr>
        <w:t xml:space="preserve">새롭고 </w:t>
      </w:r>
      <w:r w:rsidR="0041065B">
        <w:rPr>
          <w:rFonts w:hint="eastAsia"/>
        </w:rPr>
        <w:t>훨씬</w:t>
      </w:r>
      <w:r w:rsidR="00F506A7">
        <w:rPr>
          <w:rFonts w:hint="eastAsia"/>
        </w:rPr>
        <w:t xml:space="preserve"> 더</w:t>
      </w:r>
      <w:r w:rsidR="0041065B">
        <w:rPr>
          <w:rFonts w:hint="eastAsia"/>
        </w:rPr>
        <w:t xml:space="preserve"> </w:t>
      </w:r>
      <w:r>
        <w:rPr>
          <w:rFonts w:hint="eastAsia"/>
        </w:rPr>
        <w:t xml:space="preserve">빛나는 </w:t>
      </w:r>
      <w:r w:rsidR="0041065B">
        <w:rPr>
          <w:rFonts w:hint="eastAsia"/>
        </w:rPr>
        <w:t xml:space="preserve">기술로 </w:t>
      </w:r>
      <w:r>
        <w:rPr>
          <w:rFonts w:hint="eastAsia"/>
        </w:rPr>
        <w:t xml:space="preserve">갈아타는 것에 익숙합니다. 이런 일은 항상 일어납니다. </w:t>
      </w:r>
      <w:r w:rsidR="00C3625A">
        <w:rPr>
          <w:rFonts w:hint="eastAsia"/>
        </w:rPr>
        <w:t xml:space="preserve">샘플 코드를 다시 </w:t>
      </w:r>
      <w:r w:rsidR="00F506A7">
        <w:rPr>
          <w:rFonts w:hint="eastAsia"/>
        </w:rPr>
        <w:t>작성하고</w:t>
      </w:r>
      <w:r w:rsidR="00C3625A">
        <w:rPr>
          <w:rFonts w:hint="eastAsia"/>
        </w:rPr>
        <w:t>, 이미지를 업데이트하고 더 이상 사용하지 않는 기능을 제거</w:t>
      </w:r>
      <w:r w:rsidR="00F506A7">
        <w:rPr>
          <w:rFonts w:hint="eastAsia"/>
        </w:rPr>
        <w:t xml:space="preserve">하며 </w:t>
      </w:r>
      <w:r w:rsidR="00C3625A">
        <w:rPr>
          <w:rFonts w:hint="eastAsia"/>
        </w:rPr>
        <w:t xml:space="preserve">유용한 </w:t>
      </w:r>
      <w:r w:rsidR="00F506A7">
        <w:rPr>
          <w:rFonts w:hint="eastAsia"/>
        </w:rPr>
        <w:t xml:space="preserve">부분은 새롭게 </w:t>
      </w:r>
      <w:r w:rsidR="00C3625A">
        <w:rPr>
          <w:rFonts w:hint="eastAsia"/>
        </w:rPr>
        <w:t>받아들입니다. 이클립스에서 안드로이드 스튜디오로</w:t>
      </w:r>
      <w:r w:rsidR="003E2264">
        <w:rPr>
          <w:rFonts w:hint="eastAsia"/>
        </w:rPr>
        <w:t xml:space="preserve"> </w:t>
      </w:r>
      <w:r w:rsidR="00C3625A">
        <w:rPr>
          <w:rFonts w:hint="eastAsia"/>
        </w:rPr>
        <w:t>전</w:t>
      </w:r>
      <w:r w:rsidR="003E2264">
        <w:rPr>
          <w:rFonts w:hint="eastAsia"/>
        </w:rPr>
        <w:t>환하는 것</w:t>
      </w:r>
      <w:r w:rsidR="00F506A7">
        <w:rPr>
          <w:rFonts w:hint="eastAsia"/>
        </w:rPr>
        <w:t xml:space="preserve">이 남다른 </w:t>
      </w:r>
      <w:r w:rsidR="003E2264">
        <w:rPr>
          <w:rFonts w:hint="eastAsia"/>
        </w:rPr>
        <w:t xml:space="preserve">이유는 새로운 IDE가 </w:t>
      </w:r>
      <w:r w:rsidR="00F506A7">
        <w:rPr>
          <w:rFonts w:hint="eastAsia"/>
        </w:rPr>
        <w:t xml:space="preserve">그 속에 </w:t>
      </w:r>
      <w:r w:rsidR="003E2264">
        <w:rPr>
          <w:rFonts w:hint="eastAsia"/>
        </w:rPr>
        <w:t xml:space="preserve">강력한 엔진을 내장하고 있기 때문입니다. </w:t>
      </w:r>
    </w:p>
    <w:p w:rsidR="00296C74" w:rsidRDefault="00BF0FC1" w:rsidP="006134E7">
      <w:pPr>
        <w:ind w:firstLineChars="100" w:firstLine="200"/>
      </w:pPr>
      <w:r>
        <w:rPr>
          <w:rFonts w:hint="eastAsia"/>
        </w:rPr>
        <w:t>안드로이드</w:t>
      </w:r>
      <w:r w:rsidR="006134E7">
        <w:rPr>
          <w:rFonts w:hint="eastAsia"/>
        </w:rPr>
        <w:t xml:space="preserve"> 스튜디오는 코드를 빌드하고 패키징하고 배포하는데 Gradle을 사용합니다. 이름은 알고 있었지만 우리</w:t>
      </w:r>
      <w:r w:rsidR="00F506A7">
        <w:rPr>
          <w:rFonts w:hint="eastAsia"/>
        </w:rPr>
        <w:t xml:space="preserve"> </w:t>
      </w:r>
      <w:r w:rsidR="006134E7">
        <w:rPr>
          <w:rFonts w:hint="eastAsia"/>
        </w:rPr>
        <w:t xml:space="preserve">중 누구도 Gradle을 </w:t>
      </w:r>
      <w:r w:rsidR="00F506A7">
        <w:rPr>
          <w:rFonts w:hint="eastAsia"/>
        </w:rPr>
        <w:t xml:space="preserve">그전에 </w:t>
      </w:r>
      <w:r w:rsidR="006134E7">
        <w:rPr>
          <w:rFonts w:hint="eastAsia"/>
        </w:rPr>
        <w:t xml:space="preserve">사용해보지는 않았습니다. 일종의 Maven 같이 생겼지만 기나긴 XML 설정 파일은 </w:t>
      </w:r>
      <w:r w:rsidR="00F506A7">
        <w:rPr>
          <w:rFonts w:hint="eastAsia"/>
        </w:rPr>
        <w:t xml:space="preserve">존재하지 않습니다. </w:t>
      </w:r>
      <w:r w:rsidR="00296C74">
        <w:rPr>
          <w:rFonts w:hint="eastAsia"/>
        </w:rPr>
        <w:t xml:space="preserve">대신 견고하고 간결한 스크립트 언어인 Groovy를 활용합니다. </w:t>
      </w:r>
    </w:p>
    <w:p w:rsidR="001532F7" w:rsidRDefault="00296C74" w:rsidP="006134E7">
      <w:pPr>
        <w:ind w:firstLineChars="100" w:firstLine="200"/>
      </w:pPr>
      <w:r>
        <w:rPr>
          <w:rFonts w:hint="eastAsia"/>
        </w:rPr>
        <w:t xml:space="preserve">우리는 </w:t>
      </w:r>
      <w:r w:rsidR="00F506A7">
        <w:rPr>
          <w:rFonts w:hint="eastAsia"/>
        </w:rPr>
        <w:t xml:space="preserve">책의 </w:t>
      </w:r>
      <w:r>
        <w:rPr>
          <w:rFonts w:hint="eastAsia"/>
        </w:rPr>
        <w:t xml:space="preserve">모든 스크린샷을 교체하고 이미 다 쓰여진 일곱 개가 넘는 챕터의 </w:t>
      </w:r>
      <w:r w:rsidR="00F506A7">
        <w:rPr>
          <w:rFonts w:hint="eastAsia"/>
        </w:rPr>
        <w:t xml:space="preserve">본문을 </w:t>
      </w:r>
      <w:r>
        <w:rPr>
          <w:rFonts w:hint="eastAsia"/>
        </w:rPr>
        <w:t>수정하</w:t>
      </w:r>
      <w:r w:rsidR="002C6FE5">
        <w:rPr>
          <w:rFonts w:hint="eastAsia"/>
        </w:rPr>
        <w:t xml:space="preserve">고 </w:t>
      </w:r>
      <w:r w:rsidR="00F506A7">
        <w:rPr>
          <w:rFonts w:hint="eastAsia"/>
        </w:rPr>
        <w:t>집필의 남은 부분을 진</w:t>
      </w:r>
      <w:r w:rsidR="002C6FE5">
        <w:rPr>
          <w:rFonts w:hint="eastAsia"/>
        </w:rPr>
        <w:t>행하였습니다. Gradle로 애플리케이션을 작성하는 것이 미묘하지만 상당</w:t>
      </w:r>
      <w:r w:rsidR="00F506A7">
        <w:rPr>
          <w:rFonts w:hint="eastAsia"/>
        </w:rPr>
        <w:t xml:space="preserve"> </w:t>
      </w:r>
      <w:r w:rsidR="002C6FE5">
        <w:rPr>
          <w:rFonts w:hint="eastAsia"/>
        </w:rPr>
        <w:t xml:space="preserve">부분 기존의 방법과 다르다는 것을 </w:t>
      </w:r>
      <w:r w:rsidR="00F506A7">
        <w:rPr>
          <w:rFonts w:hint="eastAsia"/>
        </w:rPr>
        <w:t xml:space="preserve">곧 </w:t>
      </w:r>
      <w:r w:rsidR="002C6FE5">
        <w:rPr>
          <w:rFonts w:hint="eastAsia"/>
        </w:rPr>
        <w:t xml:space="preserve">알 수 있었습니다. </w:t>
      </w:r>
      <w:r w:rsidR="001532F7">
        <w:rPr>
          <w:rFonts w:hint="eastAsia"/>
        </w:rPr>
        <w:t xml:space="preserve">IDE에서만 할 수 있었던 대부분의 기능을 </w:t>
      </w:r>
      <w:r w:rsidR="00F506A7">
        <w:rPr>
          <w:rFonts w:hint="eastAsia"/>
        </w:rPr>
        <w:t xml:space="preserve">이제 </w:t>
      </w:r>
      <w:r w:rsidR="001532F7">
        <w:rPr>
          <w:rFonts w:hint="eastAsia"/>
        </w:rPr>
        <w:t>명령창에서 실행할 수 있습니다. 이것은 빌드 파이프라인을 자동화할 수 있다는 것을 의미합니다. 몇 번의 키만 누르면 라이브러리의 다른 버전으로 교체</w:t>
      </w:r>
      <w:r w:rsidR="006F43ED">
        <w:rPr>
          <w:rFonts w:hint="eastAsia"/>
        </w:rPr>
        <w:t>하고 제품 특성(</w:t>
      </w:r>
      <w:r w:rsidR="001532F7">
        <w:rPr>
          <w:rFonts w:hint="eastAsia"/>
        </w:rPr>
        <w:t>build flavor</w:t>
      </w:r>
      <w:r w:rsidR="006F43ED">
        <w:rPr>
          <w:rFonts w:hint="eastAsia"/>
        </w:rPr>
        <w:t>s</w:t>
      </w:r>
      <w:r w:rsidR="001532F7">
        <w:rPr>
          <w:rFonts w:hint="eastAsia"/>
        </w:rPr>
        <w:t>)도 적용할 수 있습니다. 모든 것</w:t>
      </w:r>
      <w:r w:rsidR="006F43ED">
        <w:rPr>
          <w:rFonts w:hint="eastAsia"/>
        </w:rPr>
        <w:t>이</w:t>
      </w:r>
      <w:r w:rsidR="001532F7">
        <w:rPr>
          <w:rFonts w:hint="eastAsia"/>
        </w:rPr>
        <w:t xml:space="preserve"> </w:t>
      </w:r>
      <w:r w:rsidR="006F43ED">
        <w:rPr>
          <w:rFonts w:hint="eastAsia"/>
        </w:rPr>
        <w:t xml:space="preserve">코드로 이루어져 있기 때문에 소스 코드를 작성하듯이 </w:t>
      </w:r>
      <w:r w:rsidR="001532F7">
        <w:rPr>
          <w:rFonts w:hint="eastAsia"/>
        </w:rPr>
        <w:t xml:space="preserve">빌드 스크립트를 작성할 수 있습니다. </w:t>
      </w:r>
    </w:p>
    <w:p w:rsidR="003E2264" w:rsidRDefault="00C726F9" w:rsidP="006134E7">
      <w:pPr>
        <w:ind w:firstLineChars="100" w:firstLine="200"/>
      </w:pPr>
      <w:r>
        <w:rPr>
          <w:rFonts w:hint="eastAsia"/>
        </w:rPr>
        <w:t xml:space="preserve">Gradle을 배우는 것은 모든 안드로이드 개발자에게 매우 중요합니다. </w:t>
      </w:r>
      <w:r w:rsidR="003B6B5D">
        <w:rPr>
          <w:rFonts w:hint="eastAsia"/>
        </w:rPr>
        <w:t>Java를 알거나 액티비티의 라이프사이클을 이해하는 것과 마찬가지입니다. 그러나 시행착오를 통해서</w:t>
      </w:r>
      <w:r w:rsidR="001414DD">
        <w:rPr>
          <w:rFonts w:hint="eastAsia"/>
        </w:rPr>
        <w:t>만</w:t>
      </w:r>
      <w:r w:rsidR="003B6B5D">
        <w:rPr>
          <w:rFonts w:hint="eastAsia"/>
        </w:rPr>
        <w:t xml:space="preserve"> Gradle을 배우게 되면 </w:t>
      </w:r>
      <w:r w:rsidR="00873CAC">
        <w:rPr>
          <w:rFonts w:hint="eastAsia"/>
        </w:rPr>
        <w:t xml:space="preserve">때로는 </w:t>
      </w:r>
      <w:r w:rsidR="003B6B5D">
        <w:rPr>
          <w:rFonts w:hint="eastAsia"/>
        </w:rPr>
        <w:t xml:space="preserve">너무나 고통스럽습니다. 그래서 이 책의 존재가치가 생깁니다. </w:t>
      </w:r>
      <w:r w:rsidR="00873CAC">
        <w:rPr>
          <w:rFonts w:hint="eastAsia"/>
        </w:rPr>
        <w:t>이 책에는 흔히 발생할 수 있는 빌드 문제에 관하여 풍부하고 유용한 팁들을 제공해줍니다. 테스</w:t>
      </w:r>
      <w:r w:rsidR="001414DD">
        <w:rPr>
          <w:rFonts w:hint="eastAsia"/>
        </w:rPr>
        <w:t>트</w:t>
      </w:r>
      <w:r w:rsidR="00873CAC">
        <w:rPr>
          <w:rFonts w:hint="eastAsia"/>
        </w:rPr>
        <w:t xml:space="preserve"> 시스템을 설정하거나 APK를 서명하여 빌드하거나 빌드 파이프라인(build pipelines)의 성능을 높이는데 도움을 받을 수 </w:t>
      </w:r>
      <w:r w:rsidR="00873CAC">
        <w:rPr>
          <w:rFonts w:hint="eastAsia"/>
        </w:rPr>
        <w:lastRenderedPageBreak/>
        <w:t>있습니다. 저자인 켄의 살아있는 필체와 실질적인 예</w:t>
      </w:r>
      <w:r w:rsidR="001414DD">
        <w:rPr>
          <w:rFonts w:hint="eastAsia"/>
        </w:rPr>
        <w:t>제</w:t>
      </w:r>
      <w:r w:rsidR="00873CAC">
        <w:rPr>
          <w:rFonts w:hint="eastAsia"/>
        </w:rPr>
        <w:t xml:space="preserve">는 이 책을 두고 두고 다시 찾게 만듭니다. 이 책을 통하여 켄은 본인이 Groovy의 전문가일뿐만 아니라 Gradle에도 일가견이 있음을 여지없이 보여주었습니다. </w:t>
      </w:r>
    </w:p>
    <w:p w:rsidR="00873CAC" w:rsidRDefault="00873CAC" w:rsidP="006134E7">
      <w:pPr>
        <w:ind w:firstLineChars="100" w:firstLine="200"/>
      </w:pPr>
    </w:p>
    <w:p w:rsidR="00873CAC" w:rsidRDefault="00873CAC" w:rsidP="006134E7">
      <w:pPr>
        <w:ind w:firstLineChars="100" w:firstLine="200"/>
      </w:pPr>
      <w:r>
        <w:rPr>
          <w:rFonts w:hint="eastAsia"/>
        </w:rPr>
        <w:t xml:space="preserve">Dawn and David Griffiths </w:t>
      </w:r>
    </w:p>
    <w:p w:rsidR="00873CAC" w:rsidRDefault="00873CAC" w:rsidP="006134E7">
      <w:pPr>
        <w:ind w:firstLineChars="100" w:firstLine="200"/>
      </w:pPr>
      <w:r>
        <w:rPr>
          <w:rFonts w:hint="eastAsia"/>
        </w:rPr>
        <w:t xml:space="preserve">Head First Android Development의 저자 </w:t>
      </w:r>
    </w:p>
    <w:p w:rsidR="00873CAC" w:rsidRDefault="00873CAC" w:rsidP="006134E7">
      <w:pPr>
        <w:ind w:firstLineChars="100" w:firstLine="200"/>
      </w:pPr>
      <w:r>
        <w:rPr>
          <w:rFonts w:hint="eastAsia"/>
        </w:rPr>
        <w:t xml:space="preserve">2016년 4월 20일 </w:t>
      </w:r>
    </w:p>
    <w:p w:rsidR="00873CAC" w:rsidRDefault="00873CAC" w:rsidP="006134E7">
      <w:pPr>
        <w:ind w:firstLineChars="100" w:firstLine="200"/>
      </w:pPr>
    </w:p>
    <w:p w:rsidR="00873CAC" w:rsidRDefault="00282446" w:rsidP="009E388A">
      <w:pPr>
        <w:pStyle w:val="1"/>
      </w:pPr>
      <w:r>
        <w:rPr>
          <w:rFonts w:hint="eastAsia"/>
        </w:rPr>
        <w:t xml:space="preserve">서문 </w:t>
      </w:r>
    </w:p>
    <w:p w:rsidR="00282446" w:rsidRDefault="00282446" w:rsidP="006134E7">
      <w:pPr>
        <w:ind w:firstLineChars="100" w:firstLine="200"/>
      </w:pPr>
    </w:p>
    <w:p w:rsidR="00282446" w:rsidRDefault="00282446" w:rsidP="006134E7">
      <w:pPr>
        <w:ind w:firstLineChars="100" w:firstLine="200"/>
      </w:pPr>
      <w:r>
        <w:rPr>
          <w:rFonts w:hint="eastAsia"/>
        </w:rPr>
        <w:t xml:space="preserve">이 책에 관하여 </w:t>
      </w:r>
    </w:p>
    <w:p w:rsidR="00282446" w:rsidRDefault="00282446" w:rsidP="000E36F9">
      <w:pPr>
        <w:ind w:firstLineChars="100" w:firstLine="200"/>
      </w:pPr>
      <w:r>
        <w:rPr>
          <w:rFonts w:hint="eastAsia"/>
        </w:rPr>
        <w:t xml:space="preserve">이 책은 안드로이드 프로젝트에서 Gradle 빌드 시스템을 다루는 다양한 레시피(recipes)을 포함하고 있습니다. Gradle은 Java 세상에서 앱을 빌드하는 가장 인기있는 도구이며 C++ 같은 다른 언어로 그 영역을 확대하고 있습니다. 구글의 안드로이드 팀은 2013년 봄에 Gradle을 우선적인 빌드 시스템으로 선정하였고 이후 그 사용이 꾸준하게 성장하고 있습니다. </w:t>
      </w:r>
    </w:p>
    <w:p w:rsidR="00282446" w:rsidRDefault="0032138C" w:rsidP="006134E7">
      <w:pPr>
        <w:ind w:firstLineChars="100" w:firstLine="200"/>
      </w:pPr>
      <w:r>
        <w:rPr>
          <w:rFonts w:hint="eastAsia"/>
        </w:rPr>
        <w:t>Gradle이 Groovy</w:t>
      </w:r>
      <w:r w:rsidR="000E36F9">
        <w:rPr>
          <w:rFonts w:hint="eastAsia"/>
        </w:rPr>
        <w:t xml:space="preserve"> 생태계에서 탄생하였기 때문에 많은 안드로이드 개발자는 그것에 익숙하지 않을 수 있습니다. 하지만 Groovy는 기존 자바 개발자들이 쉽게 배울 수 있습니다. 이 책의 목적은 Gradle을 활용하여 안드로이드 앱에 관한 빌드 작업을 할 수 있도록 돕는데 있습니다. </w:t>
      </w:r>
    </w:p>
    <w:p w:rsidR="000E36F9" w:rsidRDefault="00E57A31" w:rsidP="006134E7">
      <w:pPr>
        <w:ind w:firstLineChars="100" w:firstLine="200"/>
      </w:pPr>
      <w:r>
        <w:rPr>
          <w:rFonts w:hint="eastAsia"/>
        </w:rPr>
        <w:t xml:space="preserve">모든 예제 코드는 안드로이드 SDK 버전 23 기반이며 에뮬레이터는 마시멜로(Android 6) 혹은 롤리팝(Android 5점대)입니다. 안드로이드 스튜디오의 버전은 2.0 혹은 2.1(베타)이며 포함되어 있는 Gradle은 2.10 혹은 이후 버전입니다. </w:t>
      </w:r>
    </w:p>
    <w:p w:rsidR="00282446" w:rsidRDefault="00282446" w:rsidP="006134E7">
      <w:pPr>
        <w:ind w:firstLineChars="100" w:firstLine="200"/>
      </w:pPr>
    </w:p>
    <w:p w:rsidR="00E57A31" w:rsidRDefault="00E57A31" w:rsidP="006134E7">
      <w:pPr>
        <w:ind w:firstLineChars="100" w:firstLine="200"/>
      </w:pPr>
      <w:r>
        <w:rPr>
          <w:rFonts w:hint="eastAsia"/>
        </w:rPr>
        <w:t xml:space="preserve">전제 조건 </w:t>
      </w:r>
    </w:p>
    <w:p w:rsidR="00E57A31" w:rsidRDefault="00571DDD" w:rsidP="006134E7">
      <w:pPr>
        <w:ind w:firstLineChars="100" w:firstLine="200"/>
      </w:pPr>
      <w:r>
        <w:rPr>
          <w:rFonts w:hint="eastAsia"/>
        </w:rPr>
        <w:t>안드로이드를 위한 Gradle 플러그인을 사용하려면 적어도 약간의 Java, Groovy, Gradle 과 안드로이드에 관한 지식을 필요로  합니다. 위 내용은 책의 전반에서 나오기 때문에 각각에 대해서는 자세하게 다루지 못할 수도 있습니다</w:t>
      </w:r>
      <w:r w:rsidR="00CD266F">
        <w:rPr>
          <w:rFonts w:hint="eastAsia"/>
        </w:rPr>
        <w:t>.</w:t>
      </w:r>
    </w:p>
    <w:p w:rsidR="00571DDD" w:rsidRDefault="00571DDD" w:rsidP="006134E7">
      <w:pPr>
        <w:ind w:firstLineChars="100" w:firstLine="200"/>
      </w:pPr>
      <w:r>
        <w:rPr>
          <w:rFonts w:hint="eastAsia"/>
        </w:rPr>
        <w:lastRenderedPageBreak/>
        <w:t>이 책의 내용은 주로 안드로이드 개발에 익숙한 개발자를 대상으로 합니다. 안드로이드 개발의 지식</w:t>
      </w:r>
      <w:r w:rsidR="00CD266F">
        <w:rPr>
          <w:rFonts w:hint="eastAsia"/>
        </w:rPr>
        <w:t xml:space="preserve">은 거의 제공하지 않으며 </w:t>
      </w:r>
      <w:r>
        <w:rPr>
          <w:rFonts w:hint="eastAsia"/>
        </w:rPr>
        <w:t xml:space="preserve">모든 예제의 전체 소스 코드는 이 책의 GitHub 저장소에서 확인할 수 있습니다. 안드로이드를 이해하고 있다함은 Java를 이해하고 있다는 것을 의미합니다. 그래서 그에 대한 내용도 기본적인 것은 알고 있어야 합니다. </w:t>
      </w:r>
    </w:p>
    <w:p w:rsidR="00CD266F" w:rsidRDefault="00CD266F" w:rsidP="006134E7">
      <w:pPr>
        <w:ind w:firstLineChars="100" w:firstLine="200"/>
      </w:pPr>
      <w:r>
        <w:rPr>
          <w:rFonts w:hint="eastAsia"/>
        </w:rPr>
        <w:t xml:space="preserve">Groovy 혹은 Gradle에 관해서는 전혀 모른다고 가정하였습니다. 하지만 부록 A에는 Groovy 문법과 활용에 관하여 간단하게 요약정리하였습니다. Groovy 개념은 책의 다양한 레시피를 거치면서 다시 나옵니다. 부록 B는 Gradle 의 기본적인 정보입니다. 하지만 본문에서는 레시피별로 Gradle을 주제별로 자세하게 다루고 있습니다. </w:t>
      </w:r>
    </w:p>
    <w:p w:rsidR="00CD266F" w:rsidRDefault="00CD266F" w:rsidP="006134E7">
      <w:pPr>
        <w:ind w:firstLineChars="100" w:firstLine="200"/>
      </w:pPr>
      <w:r>
        <w:rPr>
          <w:rFonts w:hint="eastAsia"/>
        </w:rPr>
        <w:t xml:space="preserve">이러한 한계점을 제외하면 이 책은 가능한 자체적으로 충분한 내용을 담으려고 디자인하였습니다. 필요한 경우 외부 레퍼런스(특히 문서 링크)가 제공됩니다. </w:t>
      </w:r>
    </w:p>
    <w:p w:rsidR="00CD266F" w:rsidRDefault="00CD266F" w:rsidP="006134E7">
      <w:pPr>
        <w:ind w:firstLineChars="100" w:firstLine="200"/>
      </w:pPr>
      <w:r>
        <w:rPr>
          <w:rFonts w:hint="eastAsia"/>
        </w:rPr>
        <w:t xml:space="preserve">이 책에는 안드로이드 스튜디오를 광범위하게 활용합니다. 안드로이드 스튜디오는 안드로이드 개발을 위한 공식 IDE입니다. 안드로이드 스튜디오는 Gradle을 위한 뷰와 도구들을 제공하고 자세한 내용은 각 레시피에서 소개하였습니다. 이 책이 안드로이드 스튜디오를 위한 책은 아니기 때문에 꼭 필요한 내용만 소개되어 있지만 이를 통해 IDE에 관하여 좀 더 익숙해지는 것도 좋을 것입니다. </w:t>
      </w:r>
    </w:p>
    <w:p w:rsidR="00CD266F" w:rsidRDefault="00CD266F" w:rsidP="006134E7">
      <w:pPr>
        <w:ind w:firstLineChars="100" w:firstLine="200"/>
      </w:pPr>
    </w:p>
    <w:p w:rsidR="00CD266F" w:rsidRDefault="00CD266F" w:rsidP="006134E7">
      <w:pPr>
        <w:ind w:firstLineChars="100" w:firstLine="200"/>
      </w:pPr>
      <w:r>
        <w:rPr>
          <w:rFonts w:hint="eastAsia"/>
        </w:rPr>
        <w:t xml:space="preserve">이 책에서 사용된 용례 </w:t>
      </w:r>
    </w:p>
    <w:p w:rsidR="00CD266F" w:rsidRDefault="00CD266F" w:rsidP="006134E7">
      <w:pPr>
        <w:ind w:firstLineChars="100" w:firstLine="200"/>
      </w:pPr>
      <w:r>
        <w:rPr>
          <w:rFonts w:hint="eastAsia"/>
        </w:rPr>
        <w:t xml:space="preserve">이 책에서는 다음과 같은 글씨체를 사용한다. </w:t>
      </w:r>
    </w:p>
    <w:p w:rsidR="00CD266F" w:rsidRDefault="00CD266F" w:rsidP="006134E7">
      <w:pPr>
        <w:ind w:firstLineChars="100" w:firstLine="200"/>
      </w:pPr>
      <w:r>
        <w:rPr>
          <w:rFonts w:hint="eastAsia"/>
        </w:rPr>
        <w:t xml:space="preserve">이탤릭  </w:t>
      </w:r>
    </w:p>
    <w:p w:rsidR="00446AA3" w:rsidRDefault="00446AA3" w:rsidP="00446AA3">
      <w:pPr>
        <w:ind w:firstLineChars="200" w:firstLine="400"/>
      </w:pPr>
      <w:r>
        <w:rPr>
          <w:rFonts w:hint="eastAsia"/>
        </w:rPr>
        <w:t>새로운 용어, URL, 이메일 주소, 파일 이름과 확장자</w:t>
      </w:r>
    </w:p>
    <w:p w:rsidR="00516326" w:rsidRDefault="00516326" w:rsidP="00446AA3">
      <w:r>
        <w:rPr>
          <w:rFonts w:hint="eastAsia"/>
        </w:rPr>
        <w:t xml:space="preserve">고정폭 글꼴 </w:t>
      </w:r>
    </w:p>
    <w:p w:rsidR="00446AA3" w:rsidRDefault="00516326" w:rsidP="00446AA3">
      <w:r>
        <w:rPr>
          <w:rFonts w:hint="eastAsia"/>
        </w:rPr>
        <w:t xml:space="preserve"> 소스코드를 표시함. 본문의 단락안에서는 프로그램의 요소를 표시할 때 사용함. 예를 들어 변수, 함수 이름, 데이터베이스, 데이터 타입, 환경변수, 문장 과 예약어 </w:t>
      </w:r>
      <w:r w:rsidR="00446AA3">
        <w:rPr>
          <w:rFonts w:hint="eastAsia"/>
        </w:rPr>
        <w:t xml:space="preserve"> </w:t>
      </w:r>
    </w:p>
    <w:p w:rsidR="00571DDD" w:rsidRDefault="00516326" w:rsidP="006134E7">
      <w:pPr>
        <w:ind w:firstLineChars="100" w:firstLine="200"/>
      </w:pPr>
      <w:r>
        <w:rPr>
          <w:rFonts w:hint="eastAsia"/>
        </w:rPr>
        <w:t xml:space="preserve">고정폭 볼드 체 </w:t>
      </w:r>
    </w:p>
    <w:p w:rsidR="00516326" w:rsidRDefault="00516326" w:rsidP="006134E7">
      <w:pPr>
        <w:ind w:firstLineChars="100" w:firstLine="200"/>
      </w:pPr>
      <w:r>
        <w:rPr>
          <w:rFonts w:hint="eastAsia"/>
        </w:rPr>
        <w:t xml:space="preserve">사용자가 글자 그대로 입력해야 하는 명령이나 그 외 텍스트 </w:t>
      </w:r>
    </w:p>
    <w:p w:rsidR="00516326" w:rsidRDefault="00516326" w:rsidP="006134E7">
      <w:pPr>
        <w:ind w:firstLineChars="100" w:firstLine="200"/>
      </w:pPr>
      <w:r>
        <w:rPr>
          <w:rFonts w:hint="eastAsia"/>
        </w:rPr>
        <w:t xml:space="preserve">고정폭 이탤릭체 </w:t>
      </w:r>
    </w:p>
    <w:p w:rsidR="00516326" w:rsidRDefault="00516326" w:rsidP="006134E7">
      <w:pPr>
        <w:ind w:firstLineChars="100" w:firstLine="200"/>
      </w:pPr>
      <w:r>
        <w:rPr>
          <w:rFonts w:hint="eastAsia"/>
        </w:rPr>
        <w:t xml:space="preserve">사용자가 입력한 값이나 문맥에 의해 결정되는 값으로 테스트의 내용이 교체되어야 하는 경우 </w:t>
      </w:r>
    </w:p>
    <w:p w:rsidR="00516326" w:rsidRDefault="00516326" w:rsidP="006134E7">
      <w:pPr>
        <w:ind w:firstLineChars="100" w:firstLine="200"/>
      </w:pPr>
    </w:p>
    <w:p w:rsidR="00516326" w:rsidRDefault="00516326" w:rsidP="006134E7">
      <w:pPr>
        <w:ind w:firstLineChars="100" w:firstLine="200"/>
      </w:pPr>
      <w:r>
        <w:rPr>
          <w:rFonts w:hint="eastAsia"/>
        </w:rPr>
        <w:t>&lt;도마</w:t>
      </w:r>
      <w:r w:rsidR="002C6A9D">
        <w:rPr>
          <w:rFonts w:hint="eastAsia"/>
        </w:rPr>
        <w:t xml:space="preserve">뱀&gt; 팁이나 제안 사항을 나타낸다 </w:t>
      </w:r>
    </w:p>
    <w:p w:rsidR="002C6A9D" w:rsidRDefault="002C6A9D" w:rsidP="006134E7">
      <w:pPr>
        <w:ind w:firstLineChars="100" w:firstLine="200"/>
      </w:pPr>
      <w:r>
        <w:rPr>
          <w:rFonts w:hint="eastAsia"/>
        </w:rPr>
        <w:t xml:space="preserve">&lt;까마귀&gt; 일반적인 메모 </w:t>
      </w:r>
    </w:p>
    <w:p w:rsidR="002C6A9D" w:rsidRDefault="002C6A9D" w:rsidP="006134E7">
      <w:pPr>
        <w:ind w:firstLineChars="100" w:firstLine="200"/>
      </w:pPr>
      <w:r>
        <w:rPr>
          <w:rFonts w:hint="eastAsia"/>
        </w:rPr>
        <w:t xml:space="preserve">&lt;전갈&gt; 경고나 주의사항 </w:t>
      </w:r>
    </w:p>
    <w:p w:rsidR="002C6A9D" w:rsidRDefault="002C6A9D" w:rsidP="006134E7">
      <w:pPr>
        <w:ind w:firstLineChars="100" w:firstLine="200"/>
      </w:pPr>
    </w:p>
    <w:p w:rsidR="002C6A9D" w:rsidRDefault="002C6A9D" w:rsidP="006134E7">
      <w:pPr>
        <w:ind w:firstLineChars="100" w:firstLine="200"/>
      </w:pPr>
      <w:r>
        <w:rPr>
          <w:rFonts w:hint="eastAsia"/>
        </w:rPr>
        <w:t xml:space="preserve">예제 코드 활용에 관하여 </w:t>
      </w:r>
    </w:p>
    <w:p w:rsidR="002C6A9D" w:rsidRDefault="002C6A9D" w:rsidP="006134E7">
      <w:pPr>
        <w:ind w:firstLineChars="100" w:firstLine="200"/>
      </w:pPr>
      <w:r>
        <w:rPr>
          <w:rFonts w:hint="eastAsia"/>
        </w:rPr>
        <w:t xml:space="preserve">이 책에서 제공되는 예제 코드나 실습과 같은 보충자료는 아래의 URL에서 다운로드 받을 수 있습니다. </w:t>
      </w:r>
      <w:hyperlink r:id="rId7" w:history="1">
        <w:r w:rsidR="00C61006" w:rsidRPr="00957D4A">
          <w:rPr>
            <w:rStyle w:val="a4"/>
            <w:rFonts w:hint="eastAsia"/>
          </w:rPr>
          <w:t>https://github</w:t>
        </w:r>
      </w:hyperlink>
      <w:r w:rsidR="00C61006">
        <w:rPr>
          <w:rFonts w:hint="eastAsia"/>
        </w:rPr>
        <w:t xml:space="preserve"> </w:t>
      </w:r>
    </w:p>
    <w:p w:rsidR="00C61006" w:rsidRDefault="00C61006" w:rsidP="006134E7">
      <w:pPr>
        <w:ind w:firstLineChars="100" w:firstLine="200"/>
      </w:pPr>
      <w:r>
        <w:rPr>
          <w:rFonts w:hint="eastAsia"/>
        </w:rPr>
        <w:t xml:space="preserve">이 책은 </w:t>
      </w:r>
      <w:r w:rsidR="00E260E1">
        <w:rPr>
          <w:rFonts w:hint="eastAsia"/>
        </w:rPr>
        <w:t xml:space="preserve">당신의 업무를 돕기 위해 존재합니다. 이 책에서 제공되는 예제 코드는 일반적으로 당신의 프로그램이나 문서에서 사용할 수 있습니다. 코드의 상당 부분을 복사하는 경우가 아니라면 별도의 허가를 받지 않아도 됩니다. 예를 들어 이 책에서 코드의 몇 몇 부분을 사용하는 프로그램이라면 허가를 사전에 받지 않아도 됩니다. 오라일리 책에서 제공되는 예제들을 CD-ROM으로 판매하거나 배포하는 경우에는 반드시 허가를 받아야 합니다. 이 책에서 인용하였음을 표시하고 예제 코드를 인용하는 경우에는 허가를 받지 않아도 됩니다. 단, 예제 코드의 상당한 많은 부분을 당신의 프로젝트 문서에서 사용하는 경우에는 허가를 받아야 합니다. </w:t>
      </w:r>
    </w:p>
    <w:p w:rsidR="00E260E1" w:rsidRDefault="00E260E1" w:rsidP="006134E7">
      <w:pPr>
        <w:ind w:firstLineChars="100" w:firstLine="200"/>
      </w:pPr>
      <w:r>
        <w:rPr>
          <w:rFonts w:hint="eastAsia"/>
        </w:rPr>
        <w:t xml:space="preserve">출처 표기(attribution)을 해주시면 감사하겠지만 필수적인 것은 아닙니다. 출처 표기는 보통 아래와 같은 양식으로 제목, 저자, 출판사 그리고 ISBN 정보를 포함합니다. 예를 들어 </w:t>
      </w:r>
      <w:r>
        <w:t>“…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 xml:space="preserve"> </w:t>
      </w:r>
    </w:p>
    <w:p w:rsidR="00E260E1" w:rsidRDefault="00E260E1" w:rsidP="006134E7">
      <w:pPr>
        <w:ind w:firstLineChars="100" w:firstLine="200"/>
      </w:pPr>
      <w:r>
        <w:rPr>
          <w:rFonts w:hint="eastAsia"/>
        </w:rPr>
        <w:t xml:space="preserve">만약 정당한 사용이 아니거나 위에서 언급한 내용 외의 경우에는 언제든지 </w:t>
      </w:r>
      <w:hyperlink r:id="rId8" w:history="1">
        <w:r w:rsidR="00A83F76" w:rsidRPr="00957D4A">
          <w:rPr>
            <w:rStyle w:val="a4"/>
            <w:rFonts w:hint="eastAsia"/>
          </w:rPr>
          <w:t>permissons@oreilly.com</w:t>
        </w:r>
      </w:hyperlink>
      <w:r w:rsidR="00A83F76">
        <w:rPr>
          <w:rFonts w:hint="eastAsia"/>
        </w:rPr>
        <w:t xml:space="preserve">으로 문의를 부탁드립니다. </w:t>
      </w:r>
    </w:p>
    <w:p w:rsidR="00A83F76" w:rsidRDefault="00A83F76" w:rsidP="006134E7">
      <w:pPr>
        <w:ind w:firstLineChars="100" w:firstLine="200"/>
      </w:pPr>
    </w:p>
    <w:p w:rsidR="00A83F76" w:rsidRDefault="00A83F76" w:rsidP="006134E7">
      <w:pPr>
        <w:ind w:firstLineChars="100" w:firstLine="200"/>
      </w:pPr>
      <w:r>
        <w:rPr>
          <w:rFonts w:hint="eastAsia"/>
        </w:rPr>
        <w:t xml:space="preserve">Safari Books Online </w:t>
      </w:r>
    </w:p>
    <w:p w:rsidR="00A83F76" w:rsidRDefault="00A83F76" w:rsidP="006134E7">
      <w:pPr>
        <w:ind w:firstLineChars="100" w:firstLine="200"/>
      </w:pPr>
      <w:r>
        <w:rPr>
          <w:rFonts w:hint="eastAsia"/>
        </w:rPr>
        <w:t xml:space="preserve">&lt;이부분은 제가 굳이 번역할 필요가 없이 다른 책에서 그대로 가져오면 될 것 같습니다&gt; </w:t>
      </w:r>
    </w:p>
    <w:p w:rsidR="00A83F76" w:rsidRDefault="00A83F76" w:rsidP="006134E7">
      <w:pPr>
        <w:ind w:firstLineChars="100" w:firstLine="200"/>
      </w:pPr>
    </w:p>
    <w:p w:rsidR="00A83F76" w:rsidRDefault="00152C8B" w:rsidP="006134E7">
      <w:pPr>
        <w:ind w:firstLineChars="100" w:firstLine="200"/>
      </w:pPr>
      <w:r>
        <w:rPr>
          <w:rFonts w:hint="eastAsia"/>
        </w:rPr>
        <w:t xml:space="preserve">여러분의 의견을 받습니다. </w:t>
      </w:r>
    </w:p>
    <w:p w:rsidR="00152C8B" w:rsidRDefault="00152C8B" w:rsidP="006134E7">
      <w:pPr>
        <w:ind w:firstLineChars="100" w:firstLine="200"/>
      </w:pPr>
      <w:r>
        <w:rPr>
          <w:rFonts w:hint="eastAsia"/>
        </w:rPr>
        <w:t xml:space="preserve">이 책에 관한 조언과 질문사항은 아래로 연락하시기 바랍니다. </w:t>
      </w:r>
    </w:p>
    <w:p w:rsidR="00152C8B" w:rsidRDefault="00152C8B" w:rsidP="006134E7">
      <w:pPr>
        <w:ind w:firstLineChars="100" w:firstLine="200"/>
      </w:pPr>
      <w:r>
        <w:rPr>
          <w:rFonts w:hint="eastAsia"/>
        </w:rPr>
        <w:t xml:space="preserve">&lt;이 부분도 오라일리의 내용이 아니라 한빛 미디어의 내용이면 충분할 것 같습니다&gt; </w:t>
      </w:r>
    </w:p>
    <w:p w:rsidR="00152C8B" w:rsidRDefault="00152C8B" w:rsidP="006134E7">
      <w:pPr>
        <w:ind w:firstLineChars="100" w:firstLine="200"/>
      </w:pPr>
    </w:p>
    <w:p w:rsidR="00152C8B" w:rsidRPr="007B79DD" w:rsidRDefault="00152C8B" w:rsidP="006134E7">
      <w:pPr>
        <w:ind w:firstLineChars="100" w:firstLine="200"/>
        <w:rPr>
          <w:b/>
        </w:rPr>
      </w:pPr>
      <w:r w:rsidRPr="007B79DD">
        <w:rPr>
          <w:rFonts w:hint="eastAsia"/>
          <w:b/>
        </w:rPr>
        <w:t xml:space="preserve">감사의 글 </w:t>
      </w:r>
    </w:p>
    <w:p w:rsidR="004500E0" w:rsidRDefault="007E24C6" w:rsidP="007E24C6">
      <w:pPr>
        <w:ind w:firstLineChars="100" w:firstLine="200"/>
      </w:pPr>
      <w:r>
        <w:rPr>
          <w:rFonts w:hint="eastAsia"/>
        </w:rPr>
        <w:t xml:space="preserve">저자는 Gradle사의 </w:t>
      </w:r>
      <w:r>
        <w:t>Hans Dockter, Luke Daley, Rooz Mohazabbi</w:t>
      </w:r>
      <w:r>
        <w:rPr>
          <w:rFonts w:hint="eastAsia"/>
        </w:rPr>
        <w:t xml:space="preserve"> </w:t>
      </w:r>
      <w:r>
        <w:t>와</w:t>
      </w:r>
      <w:r>
        <w:rPr>
          <w:rFonts w:hint="eastAsia"/>
        </w:rPr>
        <w:t xml:space="preserve"> </w:t>
      </w:r>
      <w:r>
        <w:t>Cedric Champeau</w:t>
      </w:r>
      <w:r>
        <w:rPr>
          <w:rFonts w:hint="eastAsia"/>
        </w:rPr>
        <w:t xml:space="preserve"> 등 여러 멤버들이 보여준 자애로운 도움과 원조에 감사</w:t>
      </w:r>
      <w:r w:rsidR="00F24E92">
        <w:rPr>
          <w:rFonts w:hint="eastAsia"/>
        </w:rPr>
        <w:t xml:space="preserve">합니다. </w:t>
      </w:r>
      <w:r>
        <w:rPr>
          <w:rFonts w:hint="eastAsia"/>
        </w:rPr>
        <w:t xml:space="preserve">그들의 도움은 Gradle이 기술적으로나 그 회사 모두 전도 유망함을 보여주는 이유입니다. </w:t>
      </w:r>
    </w:p>
    <w:p w:rsidR="00F24E92" w:rsidRDefault="00F24E92" w:rsidP="007E24C6">
      <w:pPr>
        <w:ind w:firstLineChars="100" w:firstLine="200"/>
      </w:pPr>
      <w:r>
        <w:rPr>
          <w:rFonts w:hint="eastAsia"/>
        </w:rPr>
        <w:t xml:space="preserve">나는 또한 구글의 안드로이드 스튜디오 팀과 안드로이드 플러그인 프로젝트의 리더인 </w:t>
      </w:r>
      <w:r w:rsidRPr="00F24E92">
        <w:t>Xavier Ducrohet</w:t>
      </w:r>
      <w:r>
        <w:rPr>
          <w:rFonts w:hint="eastAsia"/>
        </w:rPr>
        <w:t xml:space="preserve">에게도 감사의 마음을 전합니다. 그의 노력으로 IDE와 안드로이드 플러그인을 사용하는데 즐거웠습니다. 나는 또한 그와 그의 팀이 온라인 문서를 최신으로 충분히 업데이트하지 않음에도 감사합니다. 덕분에 이 책이 나올 수 있었습니다. &lt;각주: 전적으로 농담입니다. 하지만 지금이라도 최신으로 업데이트 해준다면 누구도 마다하지 않을 것입니다&gt; </w:t>
      </w:r>
    </w:p>
    <w:p w:rsidR="007E24C6" w:rsidRDefault="00E41B3C" w:rsidP="007E24C6">
      <w:pPr>
        <w:ind w:firstLineChars="100" w:firstLine="200"/>
      </w:pPr>
      <w:r>
        <w:rPr>
          <w:rFonts w:hint="eastAsia"/>
        </w:rPr>
        <w:t xml:space="preserve">No Fluff, Just Stuff 컨퍼런스의 정회원으로서 </w:t>
      </w:r>
      <w:r w:rsidR="00676D03">
        <w:rPr>
          <w:rFonts w:hint="eastAsia"/>
        </w:rPr>
        <w:t xml:space="preserve">Gradle과 Android 관련 주제를 수년간 여러 번 발표할 있게 배려해준 </w:t>
      </w:r>
      <w:r w:rsidR="00676D03">
        <w:t>Jay</w:t>
      </w:r>
      <w:r w:rsidR="00676D03">
        <w:rPr>
          <w:rFonts w:hint="eastAsia"/>
        </w:rPr>
        <w:t xml:space="preserve"> </w:t>
      </w:r>
      <w:r w:rsidR="00676D03">
        <w:t>Zimmerman</w:t>
      </w:r>
      <w:r w:rsidR="00676D03">
        <w:rPr>
          <w:rFonts w:hint="eastAsia"/>
        </w:rPr>
        <w:t xml:space="preserve">도 감사합니다. </w:t>
      </w:r>
      <w:r w:rsidR="00713C9E">
        <w:rPr>
          <w:rFonts w:hint="eastAsia"/>
        </w:rPr>
        <w:t xml:space="preserve">No Fluff 연사 커뮤니티를 통해서 좋은 친구들을 만날 수 있었습니다. 특히 </w:t>
      </w:r>
      <w:r w:rsidR="00713C9E">
        <w:t>Nate</w:t>
      </w:r>
      <w:r w:rsidR="00713C9E">
        <w:rPr>
          <w:rFonts w:hint="eastAsia"/>
        </w:rPr>
        <w:t xml:space="preserve"> </w:t>
      </w:r>
      <w:r w:rsidR="00713C9E">
        <w:t>Schutta, Raju Gandhi, Venkat Subramaniam, Neal Ford, Dan Hinojosa, Brian Sletten,</w:t>
      </w:r>
      <w:r w:rsidR="00713C9E">
        <w:rPr>
          <w:rFonts w:hint="eastAsia"/>
        </w:rPr>
        <w:t xml:space="preserve"> </w:t>
      </w:r>
      <w:r w:rsidR="00713C9E">
        <w:t>Michael Carducci</w:t>
      </w:r>
      <w:r w:rsidR="00713C9E">
        <w:rPr>
          <w:rFonts w:hint="eastAsia"/>
        </w:rPr>
        <w:t xml:space="preserve"> 와 </w:t>
      </w:r>
      <w:r w:rsidR="00713C9E">
        <w:t>Craig Walls</w:t>
      </w:r>
      <w:r w:rsidR="00713C9E">
        <w:rPr>
          <w:rFonts w:hint="eastAsia"/>
        </w:rPr>
        <w:t>은 꼭 언급하고 싶</w:t>
      </w:r>
      <w:r w:rsidR="00213B76">
        <w:rPr>
          <w:rFonts w:hint="eastAsia"/>
        </w:rPr>
        <w:t xml:space="preserve">지만 나머지 다른 이름도 십수명은 충분히 언급할 수 있습니다. </w:t>
      </w:r>
      <w:r w:rsidR="003B2A4C">
        <w:rPr>
          <w:rFonts w:hint="eastAsia"/>
        </w:rPr>
        <w:t>다음 No Fluff 컨퍼런스에서는 이 글을 읽고 여기에 언급되지 않은 사람에 대해서도 들을 것입니다.</w:t>
      </w:r>
    </w:p>
    <w:p w:rsidR="009B15B0" w:rsidRDefault="00221ACE" w:rsidP="007E24C6">
      <w:pPr>
        <w:ind w:firstLineChars="100" w:firstLine="200"/>
      </w:pPr>
      <w:r>
        <w:rPr>
          <w:rFonts w:hint="eastAsia"/>
        </w:rPr>
        <w:t xml:space="preserve">이 시리즈의 이전 저자인 </w:t>
      </w:r>
      <w:r w:rsidRPr="00221ACE">
        <w:t xml:space="preserve">Matthew McCullough </w:t>
      </w:r>
      <w:r>
        <w:rPr>
          <w:rFonts w:hint="eastAsia"/>
        </w:rPr>
        <w:t>와</w:t>
      </w:r>
      <w:r w:rsidRPr="00221ACE">
        <w:t xml:space="preserve"> Tim Berglund</w:t>
      </w:r>
      <w:r>
        <w:rPr>
          <w:rFonts w:hint="eastAsia"/>
        </w:rPr>
        <w:t>에게도 감사합니다. 두 분다 친절하고 도움을 많이 받았습니다. 이 시리즈에 이 책이 포함되어 영광입니다. (어떤 시리즈일까요??)</w:t>
      </w:r>
    </w:p>
    <w:p w:rsidR="00221ACE" w:rsidRDefault="00E95C20" w:rsidP="00E95C20">
      <w:pPr>
        <w:ind w:leftChars="100" w:left="200"/>
      </w:pPr>
      <w:r>
        <w:rPr>
          <w:rFonts w:hint="eastAsia"/>
        </w:rPr>
        <w:t xml:space="preserve">이 책의 리뷰어들은 책의 품질을 향상시키는데 큰 도움이 되었습니다. 특히 </w:t>
      </w:r>
      <w:r w:rsidRPr="00E95C20">
        <w:t xml:space="preserve">Andrew Reitz </w:t>
      </w:r>
      <w:r>
        <w:rPr>
          <w:rFonts w:hint="eastAsia"/>
        </w:rPr>
        <w:t>와</w:t>
      </w:r>
      <w:r w:rsidRPr="00E95C20">
        <w:t xml:space="preserve"> James Harmon</w:t>
      </w:r>
      <w:r>
        <w:rPr>
          <w:rFonts w:hint="eastAsia"/>
        </w:rPr>
        <w:t xml:space="preserve">에게 감사합니다. </w:t>
      </w:r>
      <w:r w:rsidR="00E02E14">
        <w:rPr>
          <w:rFonts w:hint="eastAsia"/>
        </w:rPr>
        <w:t xml:space="preserve">이책의 기술적인 통찰 뿐만 아니라 가독성을 높이는데 큰 도움이 되었습니다. </w:t>
      </w:r>
    </w:p>
    <w:p w:rsidR="00E02E14" w:rsidRPr="007E24C6" w:rsidRDefault="00D10C93" w:rsidP="00E95C20">
      <w:pPr>
        <w:ind w:leftChars="100" w:left="200"/>
      </w:pPr>
      <w:r>
        <w:rPr>
          <w:rFonts w:hint="eastAsia"/>
        </w:rPr>
        <w:t xml:space="preserve">오라일리 출판사의 편집자인 </w:t>
      </w:r>
      <w:r w:rsidRPr="00D10C93">
        <w:t xml:space="preserve">Meghan Blanchette </w:t>
      </w:r>
      <w:r>
        <w:rPr>
          <w:rFonts w:hint="eastAsia"/>
        </w:rPr>
        <w:t xml:space="preserve">와 </w:t>
      </w:r>
      <w:r w:rsidRPr="00D10C93">
        <w:t>Brian Foster</w:t>
      </w:r>
      <w:r>
        <w:rPr>
          <w:rFonts w:hint="eastAsia"/>
        </w:rPr>
        <w:t xml:space="preserve">도 감사합니다. </w:t>
      </w:r>
      <w:r w:rsidRPr="00D10C93">
        <w:t>Meghan</w:t>
      </w:r>
      <w:r>
        <w:rPr>
          <w:rFonts w:hint="eastAsia"/>
        </w:rPr>
        <w:t xml:space="preserve">은 이 책을 시작하는데 핵심적인 역할을 하였고 초창기에 편집을 담당하였습니다. 이후 Brian이 맡아 나머지 출판까지 이끌어 주었습니다. 오라일리 출판사의 다른 담당자들에게도 감사드립니다. 막연하게만 알고 있던 사실들을 구체화하여 최종적으로 출판하는데 큰 도움이 되었습니다. </w:t>
      </w:r>
    </w:p>
    <w:p w:rsidR="00812FEE" w:rsidRDefault="00812FEE" w:rsidP="00812FEE">
      <w:pPr>
        <w:ind w:firstLineChars="100" w:firstLine="200"/>
      </w:pPr>
      <w:r>
        <w:rPr>
          <w:rFonts w:hint="eastAsia"/>
        </w:rPr>
        <w:t>비록 표면상으로는 경쟁도서인 Gradle for Android</w:t>
      </w:r>
      <w:r>
        <w:t>(Packt Publishing)</w:t>
      </w:r>
      <w:r>
        <w:rPr>
          <w:rFonts w:hint="eastAsia"/>
        </w:rPr>
        <w:t xml:space="preserve"> 의 저자인 </w:t>
      </w:r>
      <w:r>
        <w:t>Kevin Pelgrims</w:t>
      </w:r>
      <w:r>
        <w:rPr>
          <w:rFonts w:hint="eastAsia"/>
        </w:rPr>
        <w:t xml:space="preserve"> 에게도 감사합니다. 그의 책은 훌륭하고 나에게도 많은 가르침을 주었습니다. 나의 책이 레시피 기반으로 다른 관점을 취하고 있고 새롭고 최신의 내용을 다루고 있음에는 변함이 없지만 만약 그가 나와 같은 시도를 했다면 두 책다 모두 권할 수 밖에 없을 것입니다. </w:t>
      </w:r>
    </w:p>
    <w:p w:rsidR="007E24C6" w:rsidRDefault="00BC46ED" w:rsidP="006134E7">
      <w:pPr>
        <w:ind w:firstLineChars="100" w:firstLine="200"/>
      </w:pPr>
      <w:r>
        <w:rPr>
          <w:rFonts w:hint="eastAsia"/>
        </w:rPr>
        <w:t>무엇보다도 부인인 Ginger와 내 아들 Xander에게도 감사합니다. 지난번 집필을 마치고 바로 이</w:t>
      </w:r>
      <w:r>
        <w:rPr>
          <w:rFonts w:hint="eastAsia"/>
        </w:rPr>
        <w:lastRenderedPageBreak/>
        <w:t xml:space="preserve">번책을 집필하게 되어 미안한 마음을 전합니다. 아마도 새로운 책을 시작할 때까지는 여유있는 시간을 함께 보내기를 약속합니다. </w:t>
      </w:r>
    </w:p>
    <w:p w:rsidR="00BC46ED" w:rsidRDefault="00BC46ED" w:rsidP="00C50FAD">
      <w:pPr>
        <w:ind w:leftChars="100" w:left="200"/>
      </w:pPr>
      <w:r>
        <w:rPr>
          <w:rFonts w:hint="eastAsia"/>
        </w:rPr>
        <w:t xml:space="preserve">이 책을 읽어주셔서 감사합니다. 이 책이 당신에게 유용했으면 좋겠습니다. 내용의 오류나 </w:t>
      </w:r>
      <w:r w:rsidR="00C50FAD">
        <w:rPr>
          <w:rFonts w:hint="eastAsia"/>
        </w:rPr>
        <w:t xml:space="preserve">빠진내용들은 </w:t>
      </w:r>
      <w:r>
        <w:rPr>
          <w:rFonts w:hint="eastAsia"/>
        </w:rPr>
        <w:t xml:space="preserve">모두 저의 책임입니다. </w:t>
      </w:r>
    </w:p>
    <w:p w:rsidR="007E24C6" w:rsidRDefault="007E24C6" w:rsidP="006134E7">
      <w:pPr>
        <w:ind w:firstLineChars="100" w:firstLine="200"/>
      </w:pPr>
    </w:p>
    <w:p w:rsidR="006D5998" w:rsidRDefault="006D599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4031D1" w:rsidRDefault="004031D1" w:rsidP="004031D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안드로이드를 위한 Gradle 기초 </w:t>
      </w:r>
    </w:p>
    <w:p w:rsidR="004031D1" w:rsidRDefault="004031D1" w:rsidP="004031D1"/>
    <w:p w:rsidR="00C56CF9" w:rsidRDefault="00C56CF9" w:rsidP="00183432">
      <w:r>
        <w:rPr>
          <w:rFonts w:hint="eastAsia"/>
        </w:rPr>
        <w:t>안드로이드 애플리케이션</w:t>
      </w:r>
      <w:r w:rsidR="00183432">
        <w:rPr>
          <w:rFonts w:hint="eastAsia"/>
        </w:rPr>
        <w:t>은 오픈소스인 Gradle 빌드 시스템으로 빌드합니다. Gradle은 쉽게 커스터마이즈할 수 있는 최신 API를 제공하고 자바 진영에서 널리 사용됩니다</w:t>
      </w:r>
      <w:r w:rsidR="00123B5D">
        <w:rPr>
          <w:rFonts w:hint="eastAsia"/>
        </w:rPr>
        <w:t xml:space="preserve">. 안드로이드를 위한 Gradle 플러그인은 안드로이드 애플리케이션에 특화된 많은 기능들을 제공합니다. 예를 들면 빌드 타입, 제품 특성(product flavors), 앱 서명에 관한 설정, 라이브러리 프로젝트 등이 있습니다. </w:t>
      </w:r>
    </w:p>
    <w:p w:rsidR="00123B5D" w:rsidRDefault="00123B5D" w:rsidP="00183432">
      <w:r>
        <w:rPr>
          <w:rFonts w:hint="eastAsia"/>
        </w:rPr>
        <w:t xml:space="preserve">이 책의 레시피들은 안드로이드 프로젝트에서 활용할 수 있는 다양한 Gradle의 기능들을 소개합니다. 안드로이드 스튜디오 IDE는 Gradle을 내부적으로 사용하기 때문에 몇몇 특별 레시피는 특히 그것에 대해 다룹니다. </w:t>
      </w:r>
    </w:p>
    <w:p w:rsidR="00123B5D" w:rsidRDefault="00123B5D" w:rsidP="00183432">
      <w:r>
        <w:rPr>
          <w:rFonts w:hint="eastAsia"/>
        </w:rPr>
        <w:t xml:space="preserve">바라건데 이 책의 레시피가 당신이 만드는 안드로이드 애플리케이션을 설정하고 빌드하는데 큰 도움이 되었으면 좋겠습니다. </w:t>
      </w:r>
    </w:p>
    <w:p w:rsidR="00F55470" w:rsidRDefault="00F55470" w:rsidP="00183432"/>
    <w:p w:rsidR="00F55470" w:rsidRDefault="00F55470" w:rsidP="00183432">
      <w:r>
        <w:rPr>
          <w:rFonts w:hint="eastAsia"/>
        </w:rPr>
        <w:t>레시피 1.1 안드로이드를 위한 Gradle 파일</w:t>
      </w:r>
      <w:r w:rsidR="00AF650F">
        <w:rPr>
          <w:rFonts w:hint="eastAsia"/>
        </w:rPr>
        <w:t>들</w:t>
      </w:r>
      <w:r>
        <w:rPr>
          <w:rFonts w:hint="eastAsia"/>
        </w:rPr>
        <w:t xml:space="preserve"> </w:t>
      </w:r>
    </w:p>
    <w:p w:rsidR="00F55470" w:rsidRDefault="00F55470" w:rsidP="00183432">
      <w:r>
        <w:rPr>
          <w:rFonts w:hint="eastAsia"/>
        </w:rPr>
        <w:t xml:space="preserve">문제 </w:t>
      </w:r>
    </w:p>
    <w:p w:rsidR="00F55470" w:rsidRDefault="00F55470" w:rsidP="00183432">
      <w:r>
        <w:rPr>
          <w:rFonts w:hint="eastAsia"/>
        </w:rPr>
        <w:t>새로운 안드로이드 애플리케이션을 만들었을 때 생성되는 Gradle</w:t>
      </w:r>
      <w:r w:rsidR="002E2ABF">
        <w:rPr>
          <w:rFonts w:hint="eastAsia"/>
        </w:rPr>
        <w:t xml:space="preserve"> 파일이 무엇인지 알고 싶다 </w:t>
      </w:r>
    </w:p>
    <w:p w:rsidR="002E2ABF" w:rsidRDefault="002E2ABF" w:rsidP="00183432">
      <w:r>
        <w:rPr>
          <w:rFonts w:hint="eastAsia"/>
        </w:rPr>
        <w:t xml:space="preserve">해결 </w:t>
      </w:r>
    </w:p>
    <w:p w:rsidR="002E2ABF" w:rsidRDefault="00681EE5" w:rsidP="00183432">
      <w:r>
        <w:rPr>
          <w:rFonts w:hint="eastAsia"/>
        </w:rPr>
        <w:t xml:space="preserve">안드로이드 스튜디오에서 새로운 안드로이드 프로젝트를 만들고 새롭게 생성되는 settings.gradle, build.gradle, app/build.gradle 파일에 대해 알아보자 </w:t>
      </w:r>
    </w:p>
    <w:p w:rsidR="00681EE5" w:rsidRDefault="00F06CCA" w:rsidP="00183432">
      <w:r>
        <w:rPr>
          <w:rFonts w:hint="eastAsia"/>
        </w:rPr>
        <w:t xml:space="preserve">논의 </w:t>
      </w:r>
    </w:p>
    <w:p w:rsidR="00AF650F" w:rsidRDefault="00AF650F" w:rsidP="00183432">
      <w:pPr>
        <w:rPr>
          <w:rFonts w:hint="eastAsia"/>
        </w:rPr>
      </w:pPr>
      <w:r>
        <w:rPr>
          <w:rFonts w:hint="eastAsia"/>
        </w:rPr>
        <w:t>안드로이드 스튜디오는 안드로이드 프로젝트를 위한 공식 IDE입니다. 안드로이드 스튜디오에서 새로운 안드로이드 프로젝트를 만들려면 프로젝트 시작 마법사를 실행합니다. [그림 1-1]</w:t>
      </w:r>
    </w:p>
    <w:p w:rsidR="00AF650F" w:rsidRDefault="00AF650F" w:rsidP="00183432">
      <w:pPr>
        <w:rPr>
          <w:rFonts w:hint="eastAsia"/>
        </w:rPr>
      </w:pPr>
    </w:p>
    <w:p w:rsidR="00AF650F" w:rsidRDefault="00AF650F" w:rsidP="00183432">
      <w:pPr>
        <w:rPr>
          <w:rFonts w:hint="eastAsia"/>
        </w:rPr>
      </w:pPr>
      <w:r>
        <w:rPr>
          <w:rFonts w:hint="eastAsia"/>
        </w:rPr>
        <w:t xml:space="preserve">[그림 1-1] 안드로이드 스튜디오 퀵 스타트 </w:t>
      </w:r>
    </w:p>
    <w:p w:rsidR="00AF650F" w:rsidRDefault="00AF650F" w:rsidP="00183432">
      <w:pPr>
        <w:rPr>
          <w:rFonts w:hint="eastAsia"/>
        </w:rPr>
      </w:pPr>
    </w:p>
    <w:p w:rsidR="00AF650F" w:rsidRDefault="00AF650F" w:rsidP="00183432">
      <w:pPr>
        <w:rPr>
          <w:rFonts w:hint="eastAsia"/>
        </w:rPr>
      </w:pPr>
      <w:r>
        <w:rPr>
          <w:rFonts w:hint="eastAsia"/>
        </w:rPr>
        <w:t xml:space="preserve">마법사가 시작되면 프로젝트 이름과 도메인을 입력해야 합니다. [그림 1-2]와 같이 프로젝트 이름은 My Android App으로 도메인은 oreilly.com 으로 입력합니다.  그 다음 </w:t>
      </w:r>
      <w:r>
        <w:t>“</w:t>
      </w:r>
      <w:r>
        <w:rPr>
          <w:rFonts w:hint="eastAsia"/>
        </w:rPr>
        <w:t>Phone and Tablet</w:t>
      </w:r>
      <w:r>
        <w:t>”</w:t>
      </w:r>
      <w:r>
        <w:rPr>
          <w:rFonts w:hint="eastAsia"/>
        </w:rPr>
        <w:t xml:space="preserve"> 옵</w:t>
      </w:r>
      <w:r>
        <w:rPr>
          <w:rFonts w:hint="eastAsia"/>
        </w:rPr>
        <w:lastRenderedPageBreak/>
        <w:t xml:space="preserve">션을 선택하고 blank activity를 추가합니다. 액티비티 이름은 기본값인 MainActivity로 합니다. </w:t>
      </w:r>
    </w:p>
    <w:p w:rsidR="00AF650F" w:rsidRPr="004816C3" w:rsidRDefault="00AF650F" w:rsidP="00183432">
      <w:pPr>
        <w:rPr>
          <w:rFonts w:hint="eastAsia"/>
        </w:rPr>
      </w:pPr>
    </w:p>
    <w:p w:rsidR="00AF650F" w:rsidRDefault="00AF650F" w:rsidP="00183432">
      <w:pPr>
        <w:rPr>
          <w:rFonts w:hint="eastAsia"/>
        </w:rPr>
      </w:pPr>
      <w:r>
        <w:rPr>
          <w:rFonts w:hint="eastAsia"/>
        </w:rPr>
        <w:t xml:space="preserve">&lt;까마귀&gt; 액티비티의 이름과 타입은 Gradle 빌드 파일들에 영향을 주지 않습니다. </w:t>
      </w:r>
    </w:p>
    <w:p w:rsidR="00AF650F" w:rsidRDefault="00AF650F" w:rsidP="00183432">
      <w:pPr>
        <w:rPr>
          <w:rFonts w:hint="eastAsia"/>
        </w:rPr>
      </w:pPr>
    </w:p>
    <w:p w:rsidR="00AF650F" w:rsidRDefault="00AF650F" w:rsidP="00183432">
      <w:pPr>
        <w:rPr>
          <w:rFonts w:hint="eastAsia"/>
        </w:rPr>
      </w:pPr>
      <w:r>
        <w:rPr>
          <w:rFonts w:hint="eastAsia"/>
        </w:rPr>
        <w:t xml:space="preserve">[그림 1-3]와 같이 프로젝트가 완성되었습니다. 안드로이드 뷰가 표시됩니다. Gradle 파일을 강조하였습니다. </w:t>
      </w:r>
    </w:p>
    <w:p w:rsidR="00AF650F" w:rsidRDefault="00AF650F" w:rsidP="00183432">
      <w:pPr>
        <w:rPr>
          <w:rFonts w:hint="eastAsia"/>
        </w:rPr>
      </w:pPr>
    </w:p>
    <w:p w:rsidR="00AF650F" w:rsidRDefault="00AF650F" w:rsidP="00183432">
      <w:pPr>
        <w:rPr>
          <w:rFonts w:hint="eastAsia"/>
        </w:rPr>
      </w:pPr>
      <w:r>
        <w:rPr>
          <w:rFonts w:hint="eastAsia"/>
        </w:rPr>
        <w:t xml:space="preserve">[그림 1-2] 새 프로젝트 생성 </w:t>
      </w:r>
    </w:p>
    <w:p w:rsidR="00AF650F" w:rsidRDefault="00AF650F" w:rsidP="00183432">
      <w:pPr>
        <w:rPr>
          <w:rFonts w:hint="eastAsia"/>
        </w:rPr>
      </w:pPr>
      <w:r>
        <w:rPr>
          <w:rFonts w:hint="eastAsia"/>
        </w:rPr>
        <w:t xml:space="preserve">[그림 1-3] 프로젝트 구조 (안드로이드 뷰) </w:t>
      </w:r>
    </w:p>
    <w:p w:rsidR="004816C3" w:rsidRDefault="004816C3" w:rsidP="00183432">
      <w:pPr>
        <w:rPr>
          <w:rFonts w:hint="eastAsia"/>
        </w:rPr>
      </w:pPr>
    </w:p>
    <w:p w:rsidR="004816C3" w:rsidRDefault="004816C3" w:rsidP="00183432">
      <w:pPr>
        <w:rPr>
          <w:rFonts w:hint="eastAsia"/>
        </w:rPr>
      </w:pPr>
      <w:r>
        <w:rPr>
          <w:rFonts w:hint="eastAsia"/>
        </w:rPr>
        <w:t xml:space="preserve">[그림 1-4]는 프로젝트 구조를 프로젝트 뷰로 표시하고 있습니다. </w:t>
      </w:r>
    </w:p>
    <w:p w:rsidR="004816C3" w:rsidRDefault="004816C3" w:rsidP="00183432">
      <w:pPr>
        <w:rPr>
          <w:rFonts w:hint="eastAsia"/>
        </w:rPr>
      </w:pPr>
      <w:r>
        <w:rPr>
          <w:rFonts w:hint="eastAsia"/>
        </w:rPr>
        <w:t xml:space="preserve">[그림 1-4] 프로젝트 구조(프로젝트 뷰) </w:t>
      </w:r>
    </w:p>
    <w:p w:rsidR="004816C3" w:rsidRDefault="004816C3" w:rsidP="00183432">
      <w:pPr>
        <w:rPr>
          <w:rFonts w:hint="eastAsia"/>
        </w:rPr>
      </w:pPr>
    </w:p>
    <w:p w:rsidR="004816C3" w:rsidRDefault="004816C3" w:rsidP="004816C3">
      <w:pPr>
        <w:ind w:left="400" w:hangingChars="200" w:hanging="400"/>
        <w:rPr>
          <w:rFonts w:hint="eastAsia"/>
        </w:rPr>
      </w:pPr>
      <w:r>
        <w:rPr>
          <w:rFonts w:hint="eastAsia"/>
        </w:rPr>
        <w:t>안드로이드 프로젝트는 멀티 프로젝트 구조입니다. (편집자주: 기존 이클립스의 경우 싱글프로젝트구조로 서로 다릅니다) settings.gradle</w:t>
      </w:r>
      <w:r w:rsidR="00E55DB7">
        <w:rPr>
          <w:rFonts w:hint="eastAsia"/>
        </w:rPr>
        <w:t xml:space="preserve"> 파일에는 포함되는 하위 프로젝트(이하 모듈)</w:t>
      </w:r>
      <w:r w:rsidR="00CD778D">
        <w:rPr>
          <w:rFonts w:hint="eastAsia"/>
        </w:rPr>
        <w:t xml:space="preserve">이 담겨있습니다. [예제 1-1]에는 기본적으로 생성되는 값이 나와 있습니다. </w:t>
      </w:r>
    </w:p>
    <w:p w:rsidR="00CD778D" w:rsidRDefault="00CD778D" w:rsidP="004816C3">
      <w:pPr>
        <w:ind w:left="400" w:hangingChars="200" w:hanging="400"/>
        <w:rPr>
          <w:rFonts w:hint="eastAsia"/>
        </w:rPr>
      </w:pPr>
    </w:p>
    <w:p w:rsidR="00CD778D" w:rsidRDefault="00CD778D" w:rsidP="004816C3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[예제 1-1] settings.gradle 파일 </w:t>
      </w:r>
    </w:p>
    <w:p w:rsidR="00CD778D" w:rsidRDefault="00CD778D" w:rsidP="004816C3">
      <w:pPr>
        <w:ind w:left="400" w:hangingChars="200" w:hanging="400"/>
        <w:rPr>
          <w:rFonts w:hint="eastAsia"/>
        </w:rPr>
      </w:pPr>
    </w:p>
    <w:p w:rsidR="00CD778D" w:rsidRDefault="00CD778D" w:rsidP="004517FA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include 문장에는 app 모듈이 포함되어 있습니다. 만약 안드로이드 라이브러리 프로젝트를 추가한다면 settings.gradle 파일에 추가됩니다. </w:t>
      </w:r>
    </w:p>
    <w:p w:rsidR="00CD778D" w:rsidRDefault="00CD778D" w:rsidP="004816C3">
      <w:pPr>
        <w:ind w:left="400" w:hangingChars="200" w:hanging="400"/>
        <w:rPr>
          <w:rFonts w:hint="eastAsia"/>
        </w:rPr>
      </w:pPr>
    </w:p>
    <w:p w:rsidR="00CD778D" w:rsidRDefault="00EC6AFC" w:rsidP="004816C3">
      <w:pPr>
        <w:ind w:left="400" w:hangingChars="200" w:hanging="400"/>
        <w:rPr>
          <w:rFonts w:hint="eastAsia"/>
        </w:rPr>
      </w:pPr>
      <w:r>
        <w:rPr>
          <w:rFonts w:hint="eastAsia"/>
        </w:rPr>
        <w:t>[예제 1-2]는 최상위</w:t>
      </w:r>
      <w:r w:rsidR="008D15F8">
        <w:rPr>
          <w:rFonts w:hint="eastAsia"/>
        </w:rPr>
        <w:t xml:space="preserve"> build.gradle 파일 </w:t>
      </w:r>
      <w:r>
        <w:rPr>
          <w:rFonts w:hint="eastAsia"/>
        </w:rPr>
        <w:t>(이하 프로젝트</w:t>
      </w:r>
      <w:r w:rsidR="008D15F8">
        <w:rPr>
          <w:rFonts w:hint="eastAsia"/>
        </w:rPr>
        <w:t xml:space="preserve"> build.gradle</w:t>
      </w:r>
      <w:r>
        <w:rPr>
          <w:rFonts w:hint="eastAsia"/>
        </w:rPr>
        <w:t xml:space="preserve"> 파일)이 나와 있습니다. </w:t>
      </w:r>
    </w:p>
    <w:p w:rsidR="0091362A" w:rsidRDefault="004B5F40" w:rsidP="004816C3">
      <w:pPr>
        <w:ind w:left="400" w:hangingChars="200" w:hanging="400"/>
        <w:rPr>
          <w:rFonts w:hint="eastAsia"/>
        </w:rPr>
      </w:pPr>
      <w:r>
        <w:rPr>
          <w:rFonts w:hint="eastAsia"/>
        </w:rPr>
        <w:t>[예제 1-2] 프로젝트 build.gradle 파일</w:t>
      </w:r>
    </w:p>
    <w:p w:rsidR="0091362A" w:rsidRDefault="0091362A" w:rsidP="004816C3">
      <w:pPr>
        <w:ind w:left="400" w:hangingChars="200" w:hanging="400"/>
        <w:rPr>
          <w:rFonts w:hint="eastAsia"/>
        </w:rPr>
      </w:pPr>
    </w:p>
    <w:p w:rsidR="003959C4" w:rsidRDefault="0091362A" w:rsidP="0091362A">
      <w:pPr>
        <w:ind w:firstLineChars="100" w:firstLine="200"/>
        <w:rPr>
          <w:rFonts w:hint="eastAsia"/>
        </w:rPr>
      </w:pPr>
      <w:r>
        <w:rPr>
          <w:rFonts w:hint="eastAsia"/>
        </w:rPr>
        <w:t>Gradle 배포판에는 안드로이드 기능이 포함되어 있지 않기 때문에 구글에서는 안드로이드 플러그인을 제공</w:t>
      </w:r>
      <w:r w:rsidR="008D15F8">
        <w:rPr>
          <w:rFonts w:hint="eastAsia"/>
        </w:rPr>
        <w:t>하여 손쉽게 필요한 설정할 수 있습니다. 프로젝트 build.gradle 파일</w:t>
      </w:r>
      <w:r w:rsidR="003959C4">
        <w:t>의</w:t>
      </w:r>
      <w:r w:rsidR="003959C4">
        <w:rPr>
          <w:rFonts w:hint="eastAsia"/>
        </w:rPr>
        <w:t xml:space="preserve"> buildscript 블록에는 Gradle 배포판을 어디서 다운받을지 지정합니다. </w:t>
      </w:r>
    </w:p>
    <w:p w:rsidR="003D35C6" w:rsidRDefault="003959C4" w:rsidP="0091362A">
      <w:pPr>
        <w:ind w:firstLineChars="100" w:firstLine="200"/>
        <w:rPr>
          <w:rFonts w:hint="eastAsia"/>
        </w:rPr>
      </w:pPr>
      <w:r>
        <w:rPr>
          <w:rFonts w:hint="eastAsia"/>
        </w:rPr>
        <w:t>기본값으로 플러그인은 jcenter에서 다운받습니다. 이는 Bintray사의 JCenter 저장소를 의미합니다. 다른 저장소도 지원됩니다. 특히 mavenCentral()은 기본 Maven 저장소를 의미합니다. J</w:t>
      </w:r>
      <w:r>
        <w:t>c</w:t>
      </w:r>
      <w:r>
        <w:rPr>
          <w:rFonts w:hint="eastAsia"/>
        </w:rPr>
        <w:t xml:space="preserve">enter는 안전한 HTTPS 연결을 통해 CDN으로 제공됩니다. 속도도 상당히 빠릅니다. (각주: CDN은 Content Delivery Network의 약자로 콘텐츠를 효율적으로 전달하기 위해 여러 노드를 가진 네트워크에 </w:t>
      </w:r>
      <w:r w:rsidR="003D35C6">
        <w:rPr>
          <w:rFonts w:hint="eastAsia"/>
        </w:rPr>
        <w:t xml:space="preserve">데이터를 저장하여 제공하는 시스템을 말한다 &lt;위키백과: </w:t>
      </w:r>
      <w:hyperlink r:id="rId9" w:history="1">
        <w:r w:rsidR="003D35C6" w:rsidRPr="00D04DA4">
          <w:rPr>
            <w:rStyle w:val="a4"/>
          </w:rPr>
          <w:t>https://ko.wikipedia.org/wiki/%EC%BD%98%ED%85%90%EC%B8%A0_%EC%A0%84%EC%86%A1_%EB%84%A4%ED%8A%B8%EC%9B%8C%ED%81%AC</w:t>
        </w:r>
      </w:hyperlink>
      <w:r w:rsidR="003D35C6">
        <w:rPr>
          <w:rFonts w:hint="eastAsia"/>
        </w:rPr>
        <w:t xml:space="preserve"> ) </w:t>
      </w:r>
    </w:p>
    <w:p w:rsidR="00E05C89" w:rsidRDefault="00E05C89" w:rsidP="0091362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allprojects 블록은 최상위 프로젝트와 하위 모듈이 공통적으로 활용할 내용을 지정합니다. jcenter()로 지정하였는데 이는 외부 라이브러리 참조시 우선적으로 JCenter를 참조하게 됩니다. </w:t>
      </w:r>
    </w:p>
    <w:p w:rsidR="00E05C89" w:rsidRDefault="00E05C89" w:rsidP="0091362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Gradle은 내장된 태스크 뿐만 아니라 사용자 정의 태스크도 만들 수 있습니다. 각 태스크는 단방향 비순환 그래프(DAG, directed acyclic graph)에 저장됩니다. clean 태스크는 프로젝트 </w:t>
      </w:r>
      <w:r>
        <w:t>bui</w:t>
      </w:r>
      <w:r>
        <w:rPr>
          <w:rFonts w:hint="eastAsia"/>
        </w:rPr>
        <w:t xml:space="preserve">ld.gradle에 정의되어 있습니다. type: Delete 부분은 새로 정의한 태스크가 내장 태스크인 Delete를 상속했다는 의미입니다. clean 태스크는 루트 프로젝트 및 하위 모듈의 build 폴더를 제거합니다. </w:t>
      </w:r>
    </w:p>
    <w:p w:rsidR="00E05C89" w:rsidRDefault="00E05C89" w:rsidP="00E05C89">
      <w:pPr>
        <w:ind w:firstLineChars="100" w:firstLine="200"/>
        <w:rPr>
          <w:rFonts w:hint="eastAsia"/>
        </w:rPr>
      </w:pPr>
      <w:r>
        <w:rPr>
          <w:rFonts w:hint="eastAsia"/>
        </w:rPr>
        <w:t>[예제 1-3]</w:t>
      </w:r>
      <w:r>
        <w:t>은</w:t>
      </w:r>
      <w:r>
        <w:rPr>
          <w:rFonts w:hint="eastAsia"/>
        </w:rPr>
        <w:t xml:space="preserve"> app 모듈의 build.gradle 파일을 보여줍니다. </w:t>
      </w:r>
    </w:p>
    <w:p w:rsidR="00E05C89" w:rsidRDefault="00E05C89" w:rsidP="00E05C89">
      <w:pPr>
        <w:rPr>
          <w:rFonts w:hint="eastAsia"/>
        </w:rPr>
      </w:pPr>
    </w:p>
    <w:p w:rsidR="00E05C89" w:rsidRDefault="001313DB" w:rsidP="00E05C89">
      <w:pPr>
        <w:rPr>
          <w:rFonts w:hint="eastAsia"/>
        </w:rPr>
      </w:pPr>
      <w:r>
        <w:rPr>
          <w:rFonts w:hint="eastAsia"/>
        </w:rPr>
        <w:t xml:space="preserve">[예제 1-3] app 모듈의 build.gradle 파일 </w:t>
      </w:r>
    </w:p>
    <w:p w:rsidR="001313DB" w:rsidRDefault="001313DB" w:rsidP="00E05C89">
      <w:pPr>
        <w:rPr>
          <w:rFonts w:hint="eastAsia"/>
        </w:rPr>
      </w:pPr>
    </w:p>
    <w:p w:rsidR="006907AC" w:rsidRDefault="006907AC" w:rsidP="00E05C89">
      <w:pPr>
        <w:rPr>
          <w:rFonts w:hint="eastAsia"/>
        </w:rPr>
      </w:pPr>
      <w:r>
        <w:rPr>
          <w:rFonts w:hint="eastAsia"/>
        </w:rPr>
        <w:t xml:space="preserve">apply 문장은 안드로이드 플러그인을 지정합니다. Gradle 플러그인은 안드로이드 환경을 위한 도메인 특화 언어(DSL)를 구현하였습니다. 자세한 내용은 레시피 1.2에서 다룹니다. </w:t>
      </w:r>
    </w:p>
    <w:p w:rsidR="006907AC" w:rsidRDefault="006907AC" w:rsidP="00E05C89">
      <w:pPr>
        <w:rPr>
          <w:ins w:id="1" w:author="yudong" w:date="2016-08-03T19:14:00Z"/>
          <w:rFonts w:hint="eastAsia"/>
        </w:rPr>
      </w:pPr>
      <w:r>
        <w:rPr>
          <w:rFonts w:hint="eastAsia"/>
        </w:rPr>
        <w:t xml:space="preserve">dependencies 블록은 세 줄로 이루어져 있습니다. 첫재 줄은 fileTree 의존성을 정의하는데 libs 폴더안에 있는 모든 jar 파일을 참조합니다. 두번째 줄은 JUnit 4.12을 다운로드하고 testCompile 단계에서 참조합니다. 이것은 /src/androidTest/java 폴더 혹은 </w:t>
      </w:r>
      <w:commentRangeStart w:id="2"/>
      <w:r>
        <w:rPr>
          <w:rFonts w:hint="eastAsia"/>
        </w:rPr>
        <w:t>/src/test/java/ 폴더에서 참조할 수 있습니다</w:t>
      </w:r>
      <w:commentRangeEnd w:id="2"/>
      <w:r w:rsidR="00CE614E">
        <w:rPr>
          <w:rStyle w:val="a5"/>
        </w:rPr>
        <w:commentReference w:id="2"/>
      </w:r>
      <w:r>
        <w:rPr>
          <w:rFonts w:hint="eastAsia"/>
        </w:rPr>
        <w:t xml:space="preserve">. </w:t>
      </w:r>
    </w:p>
    <w:p w:rsidR="00CE614E" w:rsidRDefault="00CE614E" w:rsidP="00E05C89">
      <w:pPr>
        <w:rPr>
          <w:ins w:id="3" w:author="yudong" w:date="2016-08-03T19:14:00Z"/>
          <w:rFonts w:hint="eastAsia"/>
        </w:rPr>
      </w:pPr>
    </w:p>
    <w:p w:rsidR="00CE614E" w:rsidRDefault="00647286" w:rsidP="00E05C89">
      <w:pPr>
        <w:rPr>
          <w:ins w:id="4" w:author="yudong" w:date="2016-08-03T19:17:00Z"/>
          <w:rFonts w:hint="eastAsia"/>
        </w:rPr>
      </w:pPr>
      <w:ins w:id="5" w:author="yudong" w:date="2016-08-03T19:15:00Z">
        <w:r>
          <w:rPr>
            <w:rFonts w:hint="eastAsia"/>
          </w:rPr>
          <w:lastRenderedPageBreak/>
          <w:t xml:space="preserve">세번째 줄은 안드로이드 서포트 라이브러리인 appcompat-v7.jar 을 </w:t>
        </w:r>
      </w:ins>
      <w:ins w:id="6" w:author="yudong" w:date="2016-08-03T19:16:00Z">
        <w:r>
          <w:rPr>
            <w:rFonts w:hint="eastAsia"/>
          </w:rPr>
          <w:t xml:space="preserve">클래스패스에 추가하였습니다. 버전은 23.3.0 이고 v7은 안드로이드 버전 7부터 하위호환성을 제공한다는 의미입니다. 라이브러리 버전이 7이라는 의미는 아닙니다. 서포트 라이브러리는 compile </w:t>
        </w:r>
      </w:ins>
      <w:ins w:id="7" w:author="yudong" w:date="2016-08-03T19:17:00Z">
        <w:r>
          <w:rPr>
            <w:rFonts w:hint="eastAsia"/>
          </w:rPr>
          <w:t xml:space="preserve">단계에 추가되어 프로젝트 전체에서 사용할 수 있습니다. </w:t>
        </w:r>
      </w:ins>
    </w:p>
    <w:p w:rsidR="00647286" w:rsidRDefault="00647286" w:rsidP="00E05C89">
      <w:pPr>
        <w:rPr>
          <w:ins w:id="8" w:author="yudong" w:date="2016-08-03T19:17:00Z"/>
          <w:rFonts w:hint="eastAsia"/>
        </w:rPr>
      </w:pPr>
    </w:p>
    <w:p w:rsidR="00647286" w:rsidRDefault="00647286" w:rsidP="00E05C89">
      <w:pPr>
        <w:rPr>
          <w:ins w:id="9" w:author="yudong" w:date="2016-08-03T19:17:00Z"/>
          <w:rFonts w:hint="eastAsia"/>
        </w:rPr>
      </w:pPr>
      <w:ins w:id="10" w:author="yudong" w:date="2016-08-03T19:17:00Z">
        <w:r>
          <w:rPr>
            <w:rFonts w:hint="eastAsia"/>
          </w:rPr>
          <w:t xml:space="preserve">그외 (See Also) </w:t>
        </w:r>
      </w:ins>
    </w:p>
    <w:p w:rsidR="00647286" w:rsidRDefault="00647286" w:rsidP="00E05C89">
      <w:pPr>
        <w:rPr>
          <w:ins w:id="11" w:author="yudong" w:date="2016-08-03T19:18:00Z"/>
          <w:rFonts w:hint="eastAsia"/>
        </w:rPr>
      </w:pPr>
      <w:ins w:id="12" w:author="yudong" w:date="2016-08-03T19:17:00Z">
        <w:r>
          <w:rPr>
            <w:rFonts w:hint="eastAsia"/>
          </w:rPr>
          <w:t>레시피 6.2에는 필요한 문서 사이트</w:t>
        </w:r>
      </w:ins>
      <w:ins w:id="13" w:author="yudong" w:date="2016-08-03T19:18:00Z">
        <w:r>
          <w:rPr>
            <w:rFonts w:hint="eastAsia"/>
          </w:rPr>
          <w:t xml:space="preserve"> 목록이 제공됩니다. 외부 라이브러리 참조에 관해서는 레시피 1.5를 참고하세요. 저장소에 관해서는 레시피 1.7을 참고하세요. </w:t>
        </w:r>
      </w:ins>
    </w:p>
    <w:p w:rsidR="00647286" w:rsidRDefault="00647286" w:rsidP="00E05C89">
      <w:pPr>
        <w:rPr>
          <w:ins w:id="14" w:author="yudong" w:date="2016-08-03T19:18:00Z"/>
          <w:rFonts w:hint="eastAsia"/>
        </w:rPr>
      </w:pPr>
    </w:p>
    <w:p w:rsidR="00647286" w:rsidRDefault="00647286" w:rsidP="00E05C89">
      <w:pPr>
        <w:rPr>
          <w:ins w:id="15" w:author="yudong" w:date="2016-08-03T19:18:00Z"/>
          <w:rFonts w:hint="eastAsia"/>
        </w:rPr>
      </w:pPr>
      <w:commentRangeStart w:id="16"/>
      <w:ins w:id="17" w:author="yudong" w:date="2016-08-03T19:18:00Z">
        <w:r>
          <w:rPr>
            <w:rFonts w:hint="eastAsia"/>
          </w:rPr>
          <w:t xml:space="preserve">레시피 1.2 SDK 버전과 그외 기본값 설정하기 </w:t>
        </w:r>
      </w:ins>
      <w:commentRangeEnd w:id="16"/>
      <w:ins w:id="18" w:author="yudong" w:date="2016-08-03T19:21:00Z">
        <w:r w:rsidR="00184331">
          <w:rPr>
            <w:rStyle w:val="a5"/>
          </w:rPr>
          <w:commentReference w:id="16"/>
        </w:r>
      </w:ins>
    </w:p>
    <w:p w:rsidR="00647286" w:rsidRDefault="00647286" w:rsidP="00E05C89">
      <w:pPr>
        <w:rPr>
          <w:ins w:id="19" w:author="yudong" w:date="2016-08-03T19:18:00Z"/>
          <w:rFonts w:hint="eastAsia"/>
        </w:rPr>
      </w:pPr>
    </w:p>
    <w:p w:rsidR="00647286" w:rsidRDefault="00647286" w:rsidP="00E05C89">
      <w:pPr>
        <w:rPr>
          <w:ins w:id="20" w:author="yudong" w:date="2016-08-03T19:19:00Z"/>
          <w:rFonts w:hint="eastAsia"/>
        </w:rPr>
      </w:pPr>
      <w:ins w:id="21" w:author="yudong" w:date="2016-08-03T19:19:00Z">
        <w:r>
          <w:rPr>
            <w:rFonts w:hint="eastAsia"/>
          </w:rPr>
          <w:t xml:space="preserve">문제 </w:t>
        </w:r>
      </w:ins>
    </w:p>
    <w:p w:rsidR="00647286" w:rsidRDefault="00647286" w:rsidP="00E05C89">
      <w:pPr>
        <w:rPr>
          <w:ins w:id="22" w:author="yudong" w:date="2016-08-03T19:19:00Z"/>
          <w:rFonts w:hint="eastAsia"/>
        </w:rPr>
      </w:pPr>
      <w:ins w:id="23" w:author="yudong" w:date="2016-08-03T19:19:00Z">
        <w:r>
          <w:rPr>
            <w:rFonts w:hint="eastAsia"/>
          </w:rPr>
          <w:t>최소 SDK 버전</w:t>
        </w:r>
        <w:r>
          <w:t>과</w:t>
        </w:r>
        <w:r>
          <w:rPr>
            <w:rFonts w:hint="eastAsia"/>
          </w:rPr>
          <w:t xml:space="preserve"> 목적 SDK 버전을 설정하고 그외 속성값을 지정하고 싶다. </w:t>
        </w:r>
      </w:ins>
    </w:p>
    <w:p w:rsidR="00647286" w:rsidRDefault="00647286" w:rsidP="00E05C89">
      <w:pPr>
        <w:rPr>
          <w:ins w:id="24" w:author="yudong" w:date="2016-08-03T19:19:00Z"/>
          <w:rFonts w:hint="eastAsia"/>
        </w:rPr>
      </w:pPr>
      <w:ins w:id="25" w:author="yudong" w:date="2016-08-03T19:19:00Z">
        <w:r>
          <w:rPr>
            <w:rFonts w:hint="eastAsia"/>
          </w:rPr>
          <w:t>해결책</w:t>
        </w:r>
      </w:ins>
    </w:p>
    <w:p w:rsidR="00647286" w:rsidRDefault="00647286" w:rsidP="00E05C89">
      <w:pPr>
        <w:rPr>
          <w:ins w:id="26" w:author="yudong" w:date="2016-08-03T19:19:00Z"/>
          <w:rFonts w:hint="eastAsia"/>
        </w:rPr>
      </w:pPr>
      <w:ins w:id="27" w:author="yudong" w:date="2016-08-03T19:19:00Z">
        <w:r>
          <w:rPr>
            <w:rFonts w:hint="eastAsia"/>
          </w:rPr>
          <w:t xml:space="preserve">모듈 build.gradle에 있는 android 블록을 수정하라 </w:t>
        </w:r>
      </w:ins>
    </w:p>
    <w:p w:rsidR="00647286" w:rsidRDefault="00647286" w:rsidP="00E05C89">
      <w:pPr>
        <w:rPr>
          <w:ins w:id="28" w:author="yudong" w:date="2016-08-03T19:19:00Z"/>
          <w:rFonts w:hint="eastAsia"/>
        </w:rPr>
      </w:pPr>
      <w:ins w:id="29" w:author="yudong" w:date="2016-08-03T19:19:00Z">
        <w:r>
          <w:rPr>
            <w:rFonts w:hint="eastAsia"/>
          </w:rPr>
          <w:t>논의</w:t>
        </w:r>
      </w:ins>
    </w:p>
    <w:p w:rsidR="006F13C3" w:rsidRDefault="00647286" w:rsidP="00E05C89">
      <w:pPr>
        <w:rPr>
          <w:ins w:id="30" w:author="yudong" w:date="2016-08-03T19:27:00Z"/>
          <w:rFonts w:hint="eastAsia"/>
        </w:rPr>
      </w:pPr>
      <w:ins w:id="31" w:author="yudong" w:date="2016-08-03T19:19:00Z">
        <w:r>
          <w:rPr>
            <w:rFonts w:hint="eastAsia"/>
          </w:rPr>
          <w:t xml:space="preserve">프로젝트 </w:t>
        </w:r>
        <w:r>
          <w:t>bui</w:t>
        </w:r>
        <w:r>
          <w:rPr>
            <w:rFonts w:hint="eastAsia"/>
          </w:rPr>
          <w:t xml:space="preserve">ld.gradle </w:t>
        </w:r>
        <w:r>
          <w:rPr>
            <w:rFonts w:hint="eastAsia"/>
          </w:rPr>
          <w:t>파일</w:t>
        </w:r>
      </w:ins>
      <w:ins w:id="32" w:author="yudong" w:date="2016-08-03T19:25:00Z">
        <w:r w:rsidR="006F13C3">
          <w:rPr>
            <w:rFonts w:hint="eastAsia"/>
          </w:rPr>
          <w:t xml:space="preserve">의 </w:t>
        </w:r>
      </w:ins>
      <w:ins w:id="33" w:author="yudong" w:date="2016-08-03T19:20:00Z">
        <w:r w:rsidR="00594CB6">
          <w:rPr>
            <w:rFonts w:hint="eastAsia"/>
          </w:rPr>
          <w:t>build</w:t>
        </w:r>
      </w:ins>
      <w:ins w:id="34" w:author="yudong" w:date="2016-08-03T19:21:00Z">
        <w:r w:rsidR="00594CB6">
          <w:rPr>
            <w:rFonts w:hint="eastAsia"/>
          </w:rPr>
          <w:t>script</w:t>
        </w:r>
      </w:ins>
      <w:ins w:id="35" w:author="yudong" w:date="2016-08-03T19:20:00Z">
        <w:r w:rsidR="00594CB6">
          <w:rPr>
            <w:rFonts w:hint="eastAsia"/>
          </w:rPr>
          <w:t xml:space="preserve"> 블록</w:t>
        </w:r>
      </w:ins>
      <w:ins w:id="36" w:author="yudong" w:date="2016-08-03T19:26:00Z">
        <w:r w:rsidR="006F13C3">
          <w:rPr>
            <w:rFonts w:hint="eastAsia"/>
          </w:rPr>
          <w:t xml:space="preserve">은 </w:t>
        </w:r>
      </w:ins>
      <w:ins w:id="37" w:author="yudong" w:date="2016-08-03T19:19:00Z">
        <w:r>
          <w:rPr>
            <w:rFonts w:hint="eastAsia"/>
          </w:rPr>
          <w:t>안드로</w:t>
        </w:r>
      </w:ins>
      <w:ins w:id="38" w:author="yudong" w:date="2016-08-03T19:20:00Z">
        <w:r>
          <w:rPr>
            <w:rFonts w:hint="eastAsia"/>
          </w:rPr>
          <w:t>이드</w:t>
        </w:r>
      </w:ins>
      <w:ins w:id="39" w:author="yudong" w:date="2016-08-03T19:29:00Z">
        <w:r w:rsidR="006F13C3">
          <w:rPr>
            <w:rFonts w:hint="eastAsia"/>
          </w:rPr>
          <w:t xml:space="preserve"> </w:t>
        </w:r>
      </w:ins>
      <w:ins w:id="40" w:author="yudong" w:date="2016-08-03T19:20:00Z">
        <w:r>
          <w:rPr>
            <w:rFonts w:hint="eastAsia"/>
          </w:rPr>
          <w:t>플러그인 버전을 지정하</w:t>
        </w:r>
      </w:ins>
      <w:ins w:id="41" w:author="yudong" w:date="2016-08-03T19:26:00Z">
        <w:r w:rsidR="006F13C3">
          <w:rPr>
            <w:rFonts w:hint="eastAsia"/>
          </w:rPr>
          <w:t xml:space="preserve">고 </w:t>
        </w:r>
      </w:ins>
      <w:ins w:id="42" w:author="yudong" w:date="2016-08-03T19:23:00Z">
        <w:r w:rsidR="006A0DCE">
          <w:rPr>
            <w:rFonts w:hint="eastAsia"/>
          </w:rPr>
          <w:t>모듈 build.gradle 파일</w:t>
        </w:r>
      </w:ins>
      <w:ins w:id="43" w:author="yudong" w:date="2016-08-03T19:26:00Z">
        <w:r w:rsidR="006F13C3">
          <w:rPr>
            <w:rFonts w:hint="eastAsia"/>
          </w:rPr>
          <w:t>의 android 블록은 [</w:t>
        </w:r>
      </w:ins>
      <w:ins w:id="44" w:author="yudong" w:date="2016-08-03T19:27:00Z">
        <w:r w:rsidR="006F13C3">
          <w:rPr>
            <w:rFonts w:hint="eastAsia"/>
          </w:rPr>
          <w:t xml:space="preserve">그림 1-4]와 같이 </w:t>
        </w:r>
      </w:ins>
      <w:ins w:id="45" w:author="yudong" w:date="2016-08-03T19:26:00Z">
        <w:r w:rsidR="006F13C3">
          <w:rPr>
            <w:rFonts w:hint="eastAsia"/>
          </w:rPr>
          <w:t xml:space="preserve">세부 내용을 정의한다. </w:t>
        </w:r>
      </w:ins>
    </w:p>
    <w:p w:rsidR="006F13C3" w:rsidRPr="006F13C3" w:rsidRDefault="006F13C3" w:rsidP="00E05C89">
      <w:pPr>
        <w:rPr>
          <w:ins w:id="46" w:author="yudong" w:date="2016-08-03T19:27:00Z"/>
          <w:rFonts w:hint="eastAsia"/>
        </w:rPr>
      </w:pPr>
    </w:p>
    <w:p w:rsidR="006F13C3" w:rsidRDefault="006F13C3" w:rsidP="00E05C89">
      <w:pPr>
        <w:rPr>
          <w:ins w:id="47" w:author="yudong" w:date="2016-08-03T19:27:00Z"/>
          <w:rFonts w:hint="eastAsia"/>
        </w:rPr>
      </w:pPr>
      <w:ins w:id="48" w:author="yudong" w:date="2016-08-03T19:27:00Z">
        <w:r>
          <w:rPr>
            <w:rFonts w:hint="eastAsia"/>
          </w:rPr>
          <w:t xml:space="preserve">[예제 1-4] 모듈 build.gradle 파일의 android 블록 </w:t>
        </w:r>
      </w:ins>
    </w:p>
    <w:p w:rsidR="006F13C3" w:rsidRDefault="006F13C3" w:rsidP="00E05C89">
      <w:pPr>
        <w:rPr>
          <w:ins w:id="49" w:author="yudong" w:date="2016-08-03T19:27:00Z"/>
          <w:rFonts w:hint="eastAsia"/>
        </w:rPr>
      </w:pPr>
    </w:p>
    <w:p w:rsidR="006F13C3" w:rsidRDefault="006F13C3" w:rsidP="00E05C89">
      <w:pPr>
        <w:rPr>
          <w:ins w:id="50" w:author="yudong" w:date="2016-08-03T19:30:00Z"/>
          <w:rFonts w:hint="eastAsia"/>
        </w:rPr>
      </w:pPr>
      <w:ins w:id="51" w:author="yudong" w:date="2016-08-03T19:27:00Z">
        <w:r>
          <w:rPr>
            <w:rFonts w:hint="eastAsia"/>
          </w:rPr>
          <w:t xml:space="preserve">일반적인 자바 프로젝트에서는 java 플러그인 </w:t>
        </w:r>
      </w:ins>
      <w:ins w:id="52" w:author="yudong" w:date="2016-08-03T19:29:00Z">
        <w:r>
          <w:rPr>
            <w:rFonts w:hint="eastAsia"/>
          </w:rPr>
          <w:t xml:space="preserve">사용해야 한다. </w:t>
        </w:r>
      </w:ins>
      <w:ins w:id="53" w:author="yudong" w:date="2016-08-03T19:30:00Z">
        <w:r w:rsidR="001E3E2B">
          <w:rPr>
            <w:rFonts w:hint="eastAsia"/>
          </w:rPr>
          <w:t xml:space="preserve">그러나 안드로이드 프로젝트는 대신 com.android.application 플러그인을 사용해야 한다. </w:t>
        </w:r>
      </w:ins>
    </w:p>
    <w:p w:rsidR="001E3E2B" w:rsidRDefault="001E3E2B" w:rsidP="00E05C89">
      <w:pPr>
        <w:rPr>
          <w:ins w:id="54" w:author="yudong" w:date="2016-08-03T19:30:00Z"/>
          <w:rFonts w:hint="eastAsia"/>
        </w:rPr>
      </w:pPr>
    </w:p>
    <w:p w:rsidR="001E3E2B" w:rsidRDefault="001E3E2B" w:rsidP="00E05C89">
      <w:pPr>
        <w:rPr>
          <w:ins w:id="55" w:author="yudong" w:date="2016-08-03T19:31:00Z"/>
          <w:rFonts w:hint="eastAsia"/>
        </w:rPr>
      </w:pPr>
      <w:ins w:id="56" w:author="yudong" w:date="2016-08-03T19:30:00Z">
        <w:r>
          <w:rPr>
            <w:rFonts w:hint="eastAsia"/>
          </w:rPr>
          <w:t>&lt;전갈&gt; 자바 플러그인을 적용</w:t>
        </w:r>
      </w:ins>
      <w:ins w:id="57" w:author="yudong" w:date="2016-08-03T19:31:00Z">
        <w:r>
          <w:rPr>
            <w:rFonts w:hint="eastAsia"/>
          </w:rPr>
          <w:t>하면 빌드 오류가 발생한다.</w:t>
        </w:r>
      </w:ins>
    </w:p>
    <w:p w:rsidR="001E3E2B" w:rsidRDefault="001E3E2B" w:rsidP="00E05C89">
      <w:pPr>
        <w:rPr>
          <w:ins w:id="58" w:author="yudong" w:date="2016-08-03T19:31:00Z"/>
          <w:rFonts w:hint="eastAsia"/>
        </w:rPr>
      </w:pPr>
    </w:p>
    <w:p w:rsidR="001E3E2B" w:rsidRDefault="001E3E2B" w:rsidP="00E05C89">
      <w:pPr>
        <w:rPr>
          <w:ins w:id="59" w:author="yudong" w:date="2016-08-03T19:34:00Z"/>
          <w:rFonts w:hint="eastAsia"/>
        </w:rPr>
      </w:pPr>
      <w:ins w:id="60" w:author="yudong" w:date="2016-08-03T19:31:00Z">
        <w:r>
          <w:rPr>
            <w:rFonts w:hint="eastAsia"/>
          </w:rPr>
          <w:t>android 블록의 compileSdk</w:t>
        </w:r>
      </w:ins>
      <w:ins w:id="61" w:author="yudong" w:date="2016-08-03T19:32:00Z">
        <w:r>
          <w:rPr>
            <w:rFonts w:hint="eastAsia"/>
          </w:rPr>
          <w:t>Version 항목은 컴</w:t>
        </w:r>
      </w:ins>
      <w:ins w:id="62" w:author="yudong" w:date="2016-08-03T19:31:00Z">
        <w:r>
          <w:rPr>
            <w:rFonts w:hint="eastAsia"/>
          </w:rPr>
          <w:t>파일 SDK 버전</w:t>
        </w:r>
      </w:ins>
      <w:ins w:id="63" w:author="yudong" w:date="2016-08-03T19:32:00Z">
        <w:r>
          <w:rPr>
            <w:rFonts w:hint="eastAsia"/>
          </w:rPr>
          <w:t xml:space="preserve">을 buildToolsVersion 항목은 </w:t>
        </w:r>
      </w:ins>
      <w:ins w:id="64" w:author="yudong" w:date="2016-08-03T19:31:00Z">
        <w:r>
          <w:rPr>
            <w:rFonts w:hint="eastAsia"/>
          </w:rPr>
          <w:t xml:space="preserve">빌드툴 버전을 정의한다. </w:t>
        </w:r>
      </w:ins>
      <w:ins w:id="65" w:author="yudong" w:date="2016-08-03T19:33:00Z">
        <w:r w:rsidR="00F267A9">
          <w:rPr>
            <w:rFonts w:hint="eastAsia"/>
          </w:rPr>
          <w:t xml:space="preserve">두 값 모두 가능한 최신 버전을 기입하는 것이 좋다. 기본적으로 하위 호환성이 지원하고 </w:t>
        </w:r>
      </w:ins>
      <w:ins w:id="66" w:author="yudong" w:date="2016-08-03T19:34:00Z">
        <w:r w:rsidR="000D0DDA">
          <w:rPr>
            <w:rFonts w:hint="eastAsia"/>
          </w:rPr>
          <w:t>알려진</w:t>
        </w:r>
      </w:ins>
      <w:ins w:id="67" w:author="yudong" w:date="2016-08-03T19:33:00Z">
        <w:r w:rsidR="00F267A9">
          <w:rPr>
            <w:rFonts w:hint="eastAsia"/>
          </w:rPr>
          <w:t xml:space="preserve"> 버그를 </w:t>
        </w:r>
      </w:ins>
      <w:ins w:id="68" w:author="yudong" w:date="2016-08-03T19:34:00Z">
        <w:r w:rsidR="000D0DDA">
          <w:rPr>
            <w:rFonts w:hint="eastAsia"/>
          </w:rPr>
          <w:t>수정하였</w:t>
        </w:r>
      </w:ins>
      <w:ins w:id="69" w:author="yudong" w:date="2016-08-03T19:35:00Z">
        <w:r w:rsidR="000D0DDA">
          <w:rPr>
            <w:rFonts w:hint="eastAsia"/>
          </w:rPr>
          <w:t xml:space="preserve">기 </w:t>
        </w:r>
      </w:ins>
      <w:ins w:id="70" w:author="yudong" w:date="2016-08-03T19:33:00Z">
        <w:r w:rsidR="00F267A9">
          <w:rPr>
            <w:rFonts w:hint="eastAsia"/>
          </w:rPr>
          <w:t>때문이다. (역자주: 항상 최신 버전을 그대로 따라갈 필요는 없다. 예를 들어 빌드툴 23.0.1</w:t>
        </w:r>
      </w:ins>
      <w:ins w:id="71" w:author="yudong" w:date="2016-08-03T19:34:00Z">
        <w:r w:rsidR="00F267A9">
          <w:rPr>
            <w:rFonts w:hint="eastAsia"/>
          </w:rPr>
          <w:t>의 경우 화면 레이아웃이 깨지는 버그가 발생하여 바로 23.0.2로 업데이</w:t>
        </w:r>
        <w:r w:rsidR="00A90685">
          <w:rPr>
            <w:rFonts w:hint="eastAsia"/>
          </w:rPr>
          <w:t xml:space="preserve">트된 사례가 있다. 해당 버전은 더 이상 다운로드받을 수 없다) </w:t>
        </w:r>
      </w:ins>
    </w:p>
    <w:p w:rsidR="00A90685" w:rsidRDefault="00BC0F88" w:rsidP="00E05C89">
      <w:pPr>
        <w:rPr>
          <w:ins w:id="72" w:author="yudong" w:date="2016-08-03T19:35:00Z"/>
          <w:rFonts w:hint="eastAsia"/>
        </w:rPr>
      </w:pPr>
      <w:ins w:id="73" w:author="yudong" w:date="2016-08-03T19:35:00Z">
        <w:r>
          <w:rPr>
            <w:rFonts w:hint="eastAsia"/>
          </w:rPr>
          <w:t xml:space="preserve">android 블록안에 있는 defaultConfig 블록에는 몇가지 속성을 지정할 수 있다. </w:t>
        </w:r>
      </w:ins>
    </w:p>
    <w:p w:rsidR="00BC0F88" w:rsidRDefault="00BC0F88" w:rsidP="00E05C89">
      <w:pPr>
        <w:rPr>
          <w:ins w:id="74" w:author="yudong" w:date="2016-08-03T19:35:00Z"/>
          <w:rFonts w:hint="eastAsia"/>
        </w:rPr>
      </w:pPr>
      <w:ins w:id="75" w:author="yudong" w:date="2016-08-03T19:35:00Z">
        <w:r>
          <w:rPr>
            <w:rFonts w:hint="eastAsia"/>
          </w:rPr>
          <w:t>applicationId</w:t>
        </w:r>
      </w:ins>
    </w:p>
    <w:p w:rsidR="00BC0F88" w:rsidRDefault="00BC0F88" w:rsidP="00E05C89">
      <w:pPr>
        <w:rPr>
          <w:ins w:id="76" w:author="yudong" w:date="2016-08-03T19:37:00Z"/>
          <w:rFonts w:hint="eastAsia"/>
        </w:rPr>
      </w:pPr>
      <w:ins w:id="77" w:author="yudong" w:date="2016-08-03T19:35:00Z">
        <w:r>
          <w:rPr>
            <w:rFonts w:hint="eastAsia"/>
          </w:rPr>
          <w:t>애플리케이션의 패키지 이름을 정의한다. 구글 플레이 스토어에서 유일한 이름</w:t>
        </w:r>
      </w:ins>
      <w:ins w:id="78" w:author="yudong" w:date="2016-08-03T19:36:00Z">
        <w:r>
          <w:rPr>
            <w:rFonts w:hint="eastAsia"/>
          </w:rPr>
          <w:t xml:space="preserve">으로 구별되어야 한다. 한번 마켓에 올라가면 이 값은 더이상 변경되어서는 안된다. 값을 변경하게 되면 전혀 다른 앱이 되어 기존 사용자가 동일한 이름으로 최신 버전을 검색할 </w:t>
        </w:r>
      </w:ins>
      <w:ins w:id="79" w:author="yudong" w:date="2016-08-03T19:37:00Z">
        <w:r>
          <w:rPr>
            <w:rFonts w:hint="eastAsia"/>
          </w:rPr>
          <w:t xml:space="preserve">수 없다. Gradle로 넘어가기 전에는 AndroidManifest.xml 파일의 package 속성에 정의하였다. 이제 두 값은 서로 달라도 된다. </w:t>
        </w:r>
      </w:ins>
    </w:p>
    <w:p w:rsidR="00BC0F88" w:rsidRDefault="00BC0F88" w:rsidP="00E05C89">
      <w:pPr>
        <w:rPr>
          <w:ins w:id="80" w:author="yudong" w:date="2016-08-03T19:37:00Z"/>
          <w:rFonts w:hint="eastAsia"/>
        </w:rPr>
      </w:pPr>
      <w:ins w:id="81" w:author="yudong" w:date="2016-08-03T19:37:00Z">
        <w:r>
          <w:rPr>
            <w:rFonts w:hint="eastAsia"/>
          </w:rPr>
          <w:t xml:space="preserve">minSdkVersion </w:t>
        </w:r>
      </w:ins>
    </w:p>
    <w:p w:rsidR="00BC0F88" w:rsidRDefault="00BC0F88" w:rsidP="00E05C89">
      <w:pPr>
        <w:rPr>
          <w:ins w:id="82" w:author="yudong" w:date="2016-08-03T19:38:00Z"/>
          <w:rFonts w:hint="eastAsia"/>
        </w:rPr>
      </w:pPr>
      <w:ins w:id="83" w:author="yudong" w:date="2016-08-03T19:37:00Z">
        <w:r>
          <w:rPr>
            <w:rFonts w:hint="eastAsia"/>
          </w:rPr>
          <w:t xml:space="preserve">지원하는 최소 SDK 버전. </w:t>
        </w:r>
      </w:ins>
      <w:ins w:id="84" w:author="yudong" w:date="2016-08-03T19:38:00Z">
        <w:r>
          <w:rPr>
            <w:rFonts w:hint="eastAsia"/>
          </w:rPr>
          <w:t>이 값보다 낮은 기기에서는 해당 앱을 검색할 수 없다.</w:t>
        </w:r>
      </w:ins>
    </w:p>
    <w:p w:rsidR="00BC0F88" w:rsidRDefault="00BC0F88" w:rsidP="00E05C89">
      <w:pPr>
        <w:rPr>
          <w:ins w:id="85" w:author="yudong" w:date="2016-08-03T19:38:00Z"/>
          <w:rFonts w:hint="eastAsia"/>
        </w:rPr>
      </w:pPr>
      <w:ins w:id="86" w:author="yudong" w:date="2016-08-03T19:38:00Z">
        <w:r>
          <w:rPr>
            <w:rFonts w:hint="eastAsia"/>
          </w:rPr>
          <w:t>targetSdkVersion</w:t>
        </w:r>
      </w:ins>
    </w:p>
    <w:p w:rsidR="00BC0F88" w:rsidRDefault="00BC0F88" w:rsidP="00E05C89">
      <w:pPr>
        <w:rPr>
          <w:ins w:id="87" w:author="yudong" w:date="2016-08-03T19:39:00Z"/>
          <w:rFonts w:hint="eastAsia"/>
        </w:rPr>
      </w:pPr>
      <w:ins w:id="88" w:author="yudong" w:date="2016-08-03T19:38:00Z">
        <w:r>
          <w:rPr>
            <w:rFonts w:hint="eastAsia"/>
          </w:rPr>
          <w:t>앱이 의도하는 목적 SDK 버전. 안</w:t>
        </w:r>
      </w:ins>
      <w:ins w:id="89" w:author="yudong" w:date="2016-08-03T19:39:00Z">
        <w:r>
          <w:rPr>
            <w:rFonts w:hint="eastAsia"/>
          </w:rPr>
          <w:t>드로이드 스튜디오에서는 이 값이 안드로이드 최신</w:t>
        </w:r>
      </w:ins>
      <w:ins w:id="90" w:author="yudong" w:date="2016-08-03T19:38:00Z">
        <w:r>
          <w:rPr>
            <w:rFonts w:hint="eastAsia"/>
          </w:rPr>
          <w:t xml:space="preserve"> </w:t>
        </w:r>
      </w:ins>
      <w:ins w:id="91" w:author="yudong" w:date="2016-08-03T19:39:00Z">
        <w:r>
          <w:rPr>
            <w:rFonts w:hint="eastAsia"/>
          </w:rPr>
          <w:t xml:space="preserve">버전보다 낮으면 경고를 표시한다. 원하는 버전을 지정하면 된다. </w:t>
        </w:r>
      </w:ins>
    </w:p>
    <w:p w:rsidR="00BC0F88" w:rsidRDefault="00BC0F88" w:rsidP="00E05C89">
      <w:pPr>
        <w:rPr>
          <w:ins w:id="92" w:author="yudong" w:date="2016-08-03T19:39:00Z"/>
          <w:rFonts w:hint="eastAsia"/>
        </w:rPr>
      </w:pPr>
      <w:ins w:id="93" w:author="yudong" w:date="2016-08-03T19:39:00Z">
        <w:r>
          <w:rPr>
            <w:rFonts w:hint="eastAsia"/>
          </w:rPr>
          <w:t>versionCode</w:t>
        </w:r>
      </w:ins>
    </w:p>
    <w:p w:rsidR="00BC0F88" w:rsidRDefault="00BC0F88" w:rsidP="00E05C89">
      <w:pPr>
        <w:rPr>
          <w:ins w:id="94" w:author="yudong" w:date="2016-08-03T19:40:00Z"/>
          <w:rFonts w:hint="eastAsia"/>
        </w:rPr>
      </w:pPr>
      <w:ins w:id="95" w:author="yudong" w:date="2016-08-03T19:39:00Z">
        <w:r>
          <w:rPr>
            <w:rFonts w:hint="eastAsia"/>
          </w:rPr>
          <w:t>앱의 버전을 나타내는 정수값. 업그레이드의 기</w:t>
        </w:r>
      </w:ins>
      <w:ins w:id="96" w:author="yudong" w:date="2016-08-03T19:40:00Z">
        <w:r>
          <w:rPr>
            <w:rFonts w:hint="eastAsia"/>
          </w:rPr>
          <w:t xml:space="preserve">준이 된다. </w:t>
        </w:r>
      </w:ins>
    </w:p>
    <w:p w:rsidR="00BC0F88" w:rsidRDefault="00BC0F88" w:rsidP="00E05C89">
      <w:pPr>
        <w:rPr>
          <w:ins w:id="97" w:author="yudong" w:date="2016-08-03T19:40:00Z"/>
          <w:rFonts w:hint="eastAsia"/>
        </w:rPr>
      </w:pPr>
      <w:ins w:id="98" w:author="yudong" w:date="2016-08-03T19:40:00Z">
        <w:r>
          <w:rPr>
            <w:rFonts w:hint="eastAsia"/>
          </w:rPr>
          <w:t>versionName</w:t>
        </w:r>
      </w:ins>
    </w:p>
    <w:p w:rsidR="00BC0F88" w:rsidRDefault="00BC0F88" w:rsidP="00E05C89">
      <w:pPr>
        <w:rPr>
          <w:ins w:id="99" w:author="yudong" w:date="2016-08-03T19:41:00Z"/>
          <w:rFonts w:hint="eastAsia"/>
        </w:rPr>
      </w:pPr>
      <w:ins w:id="100" w:author="yudong" w:date="2016-08-03T19:40:00Z">
        <w:r>
          <w:rPr>
            <w:rFonts w:hint="eastAsia"/>
          </w:rPr>
          <w:t>사용자에게 배포되는 앱의 버전을 나타내는 문자열. 보통 &lt;major&gt;.&lt;minor</w:t>
        </w:r>
      </w:ins>
      <w:ins w:id="101" w:author="yudong" w:date="2016-08-03T19:41:00Z">
        <w:r>
          <w:rPr>
            <w:rFonts w:hint="eastAsia"/>
          </w:rPr>
          <w:t xml:space="preserve">&gt;.&lt;version&gt;의 형식을 따른다. 예를 들면 5.0.1과 같다. </w:t>
        </w:r>
      </w:ins>
    </w:p>
    <w:p w:rsidR="00BC0F88" w:rsidRDefault="0069232A" w:rsidP="00E05C89">
      <w:pPr>
        <w:rPr>
          <w:ins w:id="102" w:author="yudong" w:date="2016-08-03T19:47:00Z"/>
          <w:rFonts w:hint="eastAsia"/>
        </w:rPr>
      </w:pPr>
      <w:ins w:id="103" w:author="yudong" w:date="2016-08-03T19:41:00Z">
        <w:r>
          <w:rPr>
            <w:rFonts w:hint="eastAsia"/>
          </w:rPr>
          <w:t xml:space="preserve">Gradle로 넘어가기 전에는 minSdkVersion과 </w:t>
        </w:r>
        <w:commentRangeStart w:id="104"/>
        <w:r>
          <w:rPr>
            <w:rFonts w:hint="eastAsia"/>
          </w:rPr>
          <w:t>buildToolsVersion</w:t>
        </w:r>
      </w:ins>
      <w:commentRangeEnd w:id="104"/>
      <w:ins w:id="105" w:author="yudong" w:date="2016-08-03T19:48:00Z">
        <w:r w:rsidR="007D193D">
          <w:rPr>
            <w:rStyle w:val="a5"/>
          </w:rPr>
          <w:commentReference w:id="104"/>
        </w:r>
      </w:ins>
      <w:ins w:id="106" w:author="yudong" w:date="2016-08-03T19:41:00Z">
        <w:r>
          <w:rPr>
            <w:rFonts w:hint="eastAsia"/>
          </w:rPr>
          <w:t xml:space="preserve"> 값은 AndroidManifest.xml 파일의 &lt;uses-</w:t>
        </w:r>
      </w:ins>
      <w:ins w:id="107" w:author="yudong" w:date="2016-08-03T19:42:00Z">
        <w:r>
          <w:rPr>
            <w:rFonts w:hint="eastAsia"/>
          </w:rPr>
          <w:t>sdk&gt; 태그의 속성으로 정의하였다.</w:t>
        </w:r>
      </w:ins>
      <w:ins w:id="108" w:author="yudong" w:date="2016-08-03T19:46:00Z">
        <w:r w:rsidR="00DF2E6D">
          <w:rPr>
            <w:rFonts w:hint="eastAsia"/>
          </w:rPr>
          <w:t xml:space="preserve"> 이러한 방식은 이제 더 이상 지원</w:t>
        </w:r>
      </w:ins>
      <w:ins w:id="109" w:author="yudong" w:date="2016-08-03T19:47:00Z">
        <w:r w:rsidR="00DF2E6D">
          <w:rPr>
            <w:rFonts w:hint="eastAsia"/>
          </w:rPr>
          <w:t>(deprecated)</w:t>
        </w:r>
      </w:ins>
      <w:ins w:id="110" w:author="yudong" w:date="2016-08-03T19:46:00Z">
        <w:r w:rsidR="00DF2E6D">
          <w:rPr>
            <w:rFonts w:hint="eastAsia"/>
          </w:rPr>
          <w:t xml:space="preserve">하지 않으며 Gradle의 빌드 속성값으로 </w:t>
        </w:r>
      </w:ins>
      <w:ins w:id="111" w:author="yudong" w:date="2016-08-03T19:47:00Z">
        <w:r w:rsidR="00DF2E6D">
          <w:rPr>
            <w:rFonts w:hint="eastAsia"/>
          </w:rPr>
          <w:t xml:space="preserve">대체된다. </w:t>
        </w:r>
      </w:ins>
      <w:ins w:id="112" w:author="yudong" w:date="2016-08-03T19:42:00Z">
        <w:r>
          <w:rPr>
            <w:rFonts w:hint="eastAsia"/>
          </w:rPr>
          <w:t xml:space="preserve"> </w:t>
        </w:r>
      </w:ins>
    </w:p>
    <w:p w:rsidR="00A51FCA" w:rsidRDefault="00A51FCA" w:rsidP="00E05C89">
      <w:pPr>
        <w:rPr>
          <w:ins w:id="113" w:author="yudong" w:date="2016-08-03T19:48:00Z"/>
          <w:rFonts w:hint="eastAsia"/>
        </w:rPr>
      </w:pPr>
      <w:ins w:id="114" w:author="yudong" w:date="2016-08-03T19:47:00Z">
        <w:r>
          <w:rPr>
            <w:rFonts w:hint="eastAsia"/>
          </w:rPr>
          <w:t>compileOptions 블록은 이 애플리케이션이 JDK 1.7</w:t>
        </w:r>
      </w:ins>
      <w:ins w:id="115" w:author="yudong" w:date="2016-08-03T19:48:00Z">
        <w:r>
          <w:rPr>
            <w:rFonts w:hint="eastAsia"/>
          </w:rPr>
          <w:t xml:space="preserve">을 사용하고 있음을 알려준다. </w:t>
        </w:r>
      </w:ins>
    </w:p>
    <w:p w:rsidR="00A51FCA" w:rsidRDefault="007733FF" w:rsidP="00E05C89">
      <w:pPr>
        <w:rPr>
          <w:ins w:id="116" w:author="yudong" w:date="2016-08-03T19:50:00Z"/>
          <w:rFonts w:hint="eastAsia"/>
        </w:rPr>
      </w:pPr>
      <w:ins w:id="117" w:author="yudong" w:date="2016-08-03T19:49:00Z">
        <w:r>
          <w:rPr>
            <w:rFonts w:hint="eastAsia"/>
          </w:rPr>
          <w:t xml:space="preserve">[그림 1-5]는 프로젝트 구조를 위의 속성값을 시각적으로 보여준다. </w:t>
        </w:r>
      </w:ins>
    </w:p>
    <w:p w:rsidR="007733FF" w:rsidRDefault="007733FF" w:rsidP="00E05C89">
      <w:pPr>
        <w:rPr>
          <w:ins w:id="118" w:author="yudong" w:date="2016-08-03T19:50:00Z"/>
          <w:rFonts w:hint="eastAsia"/>
        </w:rPr>
      </w:pPr>
      <w:ins w:id="119" w:author="yudong" w:date="2016-08-03T19:50:00Z">
        <w:r>
          <w:rPr>
            <w:rFonts w:hint="eastAsia"/>
          </w:rPr>
          <w:lastRenderedPageBreak/>
          <w:t>defaultConfig 블록</w:t>
        </w:r>
      </w:ins>
      <w:ins w:id="120" w:author="yudong" w:date="2016-08-03T19:51:00Z">
        <w:r>
          <w:rPr>
            <w:rFonts w:hint="eastAsia"/>
          </w:rPr>
          <w:t xml:space="preserve">은 </w:t>
        </w:r>
      </w:ins>
      <w:ins w:id="121" w:author="yudong" w:date="2016-08-03T19:50:00Z">
        <w:r>
          <w:rPr>
            <w:rFonts w:hint="eastAsia"/>
          </w:rPr>
          <w:t xml:space="preserve">[그림 1-6]에서 </w:t>
        </w:r>
      </w:ins>
      <w:ins w:id="122" w:author="yudong" w:date="2016-08-03T19:51:00Z">
        <w:r>
          <w:rPr>
            <w:rFonts w:hint="eastAsia"/>
          </w:rPr>
          <w:t xml:space="preserve">Flavors 탭에 표시되며 자세한 내용은 DSL 문서를 참고하면 된다. </w:t>
        </w:r>
      </w:ins>
    </w:p>
    <w:p w:rsidR="007733FF" w:rsidDel="00E1024B" w:rsidRDefault="007733FF" w:rsidP="007733FF">
      <w:pPr>
        <w:rPr>
          <w:del w:id="123" w:author="yudong" w:date="2016-08-03T19:51:00Z"/>
          <w:rFonts w:hint="eastAsia"/>
        </w:rPr>
        <w:pPrChange w:id="124" w:author="yudong" w:date="2016-08-03T19:51:00Z">
          <w:pPr>
            <w:ind w:firstLineChars="100" w:firstLine="200"/>
          </w:pPr>
        </w:pPrChange>
      </w:pPr>
    </w:p>
    <w:p w:rsidR="00E1024B" w:rsidRDefault="00E1024B" w:rsidP="00E1024B">
      <w:pPr>
        <w:rPr>
          <w:ins w:id="125" w:author="yudong" w:date="2016-08-03T19:52:00Z"/>
          <w:rFonts w:hint="eastAsia"/>
        </w:rPr>
      </w:pPr>
      <w:ins w:id="126" w:author="yudong" w:date="2016-08-03T19:52:00Z">
        <w:r>
          <w:rPr>
            <w:rFonts w:hint="eastAsia"/>
          </w:rPr>
          <w:t xml:space="preserve">[그림 1-5] 안드로이드 스튜디오의 Project Structure </w:t>
        </w:r>
      </w:ins>
    </w:p>
    <w:p w:rsidR="00E1024B" w:rsidRDefault="00E1024B" w:rsidP="00E1024B">
      <w:pPr>
        <w:rPr>
          <w:ins w:id="127" w:author="yudong" w:date="2016-08-03T19:53:00Z"/>
          <w:rFonts w:hint="eastAsia"/>
        </w:rPr>
      </w:pPr>
      <w:ins w:id="128" w:author="yudong" w:date="2016-08-03T19:52:00Z">
        <w:r>
          <w:rPr>
            <w:rFonts w:hint="eastAsia"/>
          </w:rPr>
          <w:t>[그림 1-6] defaultConf</w:t>
        </w:r>
      </w:ins>
      <w:ins w:id="129" w:author="yudong" w:date="2016-08-03T19:53:00Z">
        <w:r>
          <w:rPr>
            <w:rFonts w:hint="eastAsia"/>
          </w:rPr>
          <w:t xml:space="preserve">ig 블록의 내용 </w:t>
        </w:r>
      </w:ins>
    </w:p>
    <w:p w:rsidR="00E1024B" w:rsidRDefault="00E1024B" w:rsidP="00E1024B">
      <w:pPr>
        <w:rPr>
          <w:ins w:id="130" w:author="yudong" w:date="2016-08-03T19:53:00Z"/>
          <w:rFonts w:hint="eastAsia"/>
        </w:rPr>
      </w:pPr>
    </w:p>
    <w:p w:rsidR="00E1024B" w:rsidRDefault="00E1024B" w:rsidP="00E1024B">
      <w:pPr>
        <w:rPr>
          <w:ins w:id="131" w:author="yudong" w:date="2016-08-03T19:53:00Z"/>
          <w:rFonts w:hint="eastAsia"/>
        </w:rPr>
      </w:pPr>
      <w:ins w:id="132" w:author="yudong" w:date="2016-08-03T19:53:00Z">
        <w:r>
          <w:rPr>
            <w:rFonts w:hint="eastAsia"/>
          </w:rPr>
          <w:t xml:space="preserve">그 외 </w:t>
        </w:r>
      </w:ins>
    </w:p>
    <w:p w:rsidR="00E1024B" w:rsidRDefault="006823D2" w:rsidP="00E1024B">
      <w:pPr>
        <w:rPr>
          <w:ins w:id="133" w:author="yudong" w:date="2016-08-03T19:54:00Z"/>
          <w:rFonts w:hint="eastAsia"/>
        </w:rPr>
      </w:pPr>
      <w:ins w:id="134" w:author="yudong" w:date="2016-08-03T19:53:00Z">
        <w:r>
          <w:rPr>
            <w:rFonts w:hint="eastAsia"/>
          </w:rPr>
          <w:t>android 블록의 나머지 내용(buildTypes, productFlavors 등)은 레시피 3.1, 3.2와 3.4를 참고하라. 문서</w:t>
        </w:r>
      </w:ins>
      <w:ins w:id="135" w:author="yudong" w:date="2016-08-03T19:54:00Z">
        <w:r>
          <w:rPr>
            <w:rFonts w:hint="eastAsia"/>
          </w:rPr>
          <w:t xml:space="preserve">의 링크는 레시피 6.2에서 제공된다. </w:t>
        </w:r>
      </w:ins>
    </w:p>
    <w:p w:rsidR="006823D2" w:rsidRPr="00184331" w:rsidRDefault="006823D2" w:rsidP="00E1024B">
      <w:pPr>
        <w:rPr>
          <w:ins w:id="136" w:author="yudong" w:date="2016-08-03T19:52:00Z"/>
          <w:rFonts w:hint="eastAsia"/>
        </w:rPr>
      </w:pPr>
      <w:ins w:id="137" w:author="yudong" w:date="2016-08-03T19:54:00Z">
        <w:r>
          <w:rPr>
            <w:rFonts w:hint="eastAsia"/>
          </w:rPr>
          <w:t>================================================================</w:t>
        </w:r>
      </w:ins>
    </w:p>
    <w:p w:rsidR="00EC6AFC" w:rsidRPr="00AF650F" w:rsidRDefault="004B5F40" w:rsidP="007733FF">
      <w:pPr>
        <w:pPrChange w:id="138" w:author="yudong" w:date="2016-08-03T19:51:00Z">
          <w:pPr>
            <w:ind w:firstLineChars="100" w:firstLine="200"/>
          </w:pPr>
        </w:pPrChange>
      </w:pPr>
      <w:del w:id="139" w:author="yudong" w:date="2016-08-03T19:51:00Z">
        <w:r w:rsidDel="007733FF">
          <w:rPr>
            <w:rFonts w:hint="eastAsia"/>
          </w:rPr>
          <w:delText xml:space="preserve"> </w:delText>
        </w:r>
      </w:del>
    </w:p>
    <w:sectPr w:rsidR="00EC6AFC" w:rsidRPr="00AF65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yudong" w:date="2016-08-03T19:48:00Z" w:initials="yudong">
    <w:p w:rsidR="00CE614E" w:rsidRDefault="00CE614E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책에는 android API가 포함된 것은 참조할 수 없다고 했는데 실제로는 참조할 수 있습니다. 그게 로컬 유닛 테스팅입니다. 내용은 없고 껍데기만 있는 mockable-android.jar가 제공됩니다. </w:t>
      </w:r>
    </w:p>
  </w:comment>
  <w:comment w:id="16" w:author="yudong" w:date="2016-08-03T19:48:00Z" w:initials="yudong">
    <w:p w:rsidR="00184331" w:rsidRDefault="00184331">
      <w:pPr>
        <w:pStyle w:val="a6"/>
      </w:pPr>
      <w:r>
        <w:rPr>
          <w:rStyle w:val="a5"/>
        </w:rPr>
        <w:annotationRef/>
      </w:r>
      <w:r w:rsidR="00327C89">
        <w:rPr>
          <w:rFonts w:hint="eastAsia"/>
        </w:rPr>
        <w:t>레시피</w:t>
      </w:r>
      <w:r w:rsidR="00327C89">
        <w:rPr>
          <w:rFonts w:hint="eastAsia"/>
        </w:rPr>
        <w:t xml:space="preserve"> 1.1</w:t>
      </w:r>
      <w:r w:rsidR="00327C89">
        <w:rPr>
          <w:rFonts w:hint="eastAsia"/>
        </w:rPr>
        <w:t>과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다르게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문체를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조금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바</w:t>
      </w:r>
      <w:r w:rsidR="00327C89">
        <w:rPr>
          <w:rFonts w:hint="eastAsia"/>
        </w:rPr>
        <w:t>꿔봤습니다</w:t>
      </w:r>
      <w:r w:rsidR="00327C89">
        <w:rPr>
          <w:rFonts w:hint="eastAsia"/>
        </w:rPr>
        <w:t xml:space="preserve">. </w:t>
      </w:r>
      <w:r w:rsidR="00327C89">
        <w:rPr>
          <w:rFonts w:hint="eastAsia"/>
        </w:rPr>
        <w:t>어느것이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더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좋을지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알려주세요</w:t>
      </w:r>
      <w:r w:rsidR="00327C89">
        <w:rPr>
          <w:rFonts w:hint="eastAsia"/>
        </w:rPr>
        <w:t xml:space="preserve"> (</w:t>
      </w:r>
      <w:r w:rsidR="00327C89">
        <w:rPr>
          <w:rFonts w:hint="eastAsia"/>
        </w:rPr>
        <w:t>번역을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진행하다보니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자연스럽게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바뀌게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되</w:t>
      </w:r>
      <w:r w:rsidR="00327C89">
        <w:rPr>
          <w:rFonts w:hint="eastAsia"/>
        </w:rPr>
        <w:t>네요</w:t>
      </w:r>
      <w:r w:rsidR="00327C89">
        <w:rPr>
          <w:rFonts w:hint="eastAsia"/>
        </w:rPr>
        <w:t xml:space="preserve">) </w:t>
      </w:r>
    </w:p>
  </w:comment>
  <w:comment w:id="104" w:author="yudong" w:date="2016-08-03T19:48:00Z" w:initials="yudong">
    <w:p w:rsidR="007D193D" w:rsidRDefault="007D193D">
      <w:pPr>
        <w:pStyle w:val="a6"/>
      </w:pPr>
      <w:r>
        <w:rPr>
          <w:rStyle w:val="a5"/>
        </w:rPr>
        <w:annotationRef/>
      </w:r>
      <w:r w:rsidR="00327C89">
        <w:rPr>
          <w:rFonts w:hint="eastAsia"/>
        </w:rPr>
        <w:t>이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값이</w:t>
      </w:r>
      <w:r w:rsidR="00327C89">
        <w:rPr>
          <w:rFonts w:hint="eastAsia"/>
        </w:rPr>
        <w:t xml:space="preserve"> AndroidManifest.xml</w:t>
      </w:r>
      <w:r w:rsidR="00327C89">
        <w:rPr>
          <w:rFonts w:hint="eastAsia"/>
        </w:rPr>
        <w:t>에서는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어디에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정의되는지는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별도</w:t>
      </w:r>
      <w:r w:rsidR="00327C89">
        <w:rPr>
          <w:rFonts w:hint="eastAsia"/>
        </w:rPr>
        <w:t xml:space="preserve"> </w:t>
      </w:r>
      <w:r w:rsidR="00327C89">
        <w:rPr>
          <w:rFonts w:hint="eastAsia"/>
        </w:rPr>
        <w:t>확인필요합니다</w:t>
      </w:r>
      <w:r w:rsidR="00327C89">
        <w:rPr>
          <w:rFonts w:hint="eastAsia"/>
        </w:rPr>
        <w:t xml:space="preserve">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71F22"/>
    <w:multiLevelType w:val="hybridMultilevel"/>
    <w:tmpl w:val="50507602"/>
    <w:lvl w:ilvl="0" w:tplc="A01CF94A">
      <w:start w:val="1"/>
      <w:numFmt w:val="decimal"/>
      <w:lvlText w:val="%1장"/>
      <w:lvlJc w:val="left"/>
      <w:pPr>
        <w:ind w:left="976" w:hanging="57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45"/>
    <w:rsid w:val="00006D05"/>
    <w:rsid w:val="00022257"/>
    <w:rsid w:val="000D0DDA"/>
    <w:rsid w:val="000E36F9"/>
    <w:rsid w:val="00123B5D"/>
    <w:rsid w:val="001313DB"/>
    <w:rsid w:val="001414DD"/>
    <w:rsid w:val="00152C8B"/>
    <w:rsid w:val="001532F7"/>
    <w:rsid w:val="00183432"/>
    <w:rsid w:val="00184331"/>
    <w:rsid w:val="001E3E2B"/>
    <w:rsid w:val="00213B76"/>
    <w:rsid w:val="00221ACE"/>
    <w:rsid w:val="00282446"/>
    <w:rsid w:val="00296C74"/>
    <w:rsid w:val="002C0B48"/>
    <w:rsid w:val="002C6A9D"/>
    <w:rsid w:val="002C6FE5"/>
    <w:rsid w:val="002E2ABF"/>
    <w:rsid w:val="0032138C"/>
    <w:rsid w:val="00327C89"/>
    <w:rsid w:val="003959C4"/>
    <w:rsid w:val="003B2A4C"/>
    <w:rsid w:val="003B6B5D"/>
    <w:rsid w:val="003D35C6"/>
    <w:rsid w:val="003E2264"/>
    <w:rsid w:val="004031D1"/>
    <w:rsid w:val="0041065B"/>
    <w:rsid w:val="00446AA3"/>
    <w:rsid w:val="004500E0"/>
    <w:rsid w:val="004517FA"/>
    <w:rsid w:val="004816C3"/>
    <w:rsid w:val="004B5F40"/>
    <w:rsid w:val="00516326"/>
    <w:rsid w:val="00571DDD"/>
    <w:rsid w:val="00594CB6"/>
    <w:rsid w:val="006134E7"/>
    <w:rsid w:val="00647286"/>
    <w:rsid w:val="00676D03"/>
    <w:rsid w:val="00681EE5"/>
    <w:rsid w:val="006823D2"/>
    <w:rsid w:val="006907AC"/>
    <w:rsid w:val="0069232A"/>
    <w:rsid w:val="006A0DCE"/>
    <w:rsid w:val="006B263F"/>
    <w:rsid w:val="006D5998"/>
    <w:rsid w:val="006F13C3"/>
    <w:rsid w:val="006F43ED"/>
    <w:rsid w:val="00713C9E"/>
    <w:rsid w:val="007733FF"/>
    <w:rsid w:val="007B79DD"/>
    <w:rsid w:val="007D193D"/>
    <w:rsid w:val="007E24C6"/>
    <w:rsid w:val="00812FEE"/>
    <w:rsid w:val="00873CAC"/>
    <w:rsid w:val="008D15F8"/>
    <w:rsid w:val="0091362A"/>
    <w:rsid w:val="009B15B0"/>
    <w:rsid w:val="009E388A"/>
    <w:rsid w:val="00A03D12"/>
    <w:rsid w:val="00A51FCA"/>
    <w:rsid w:val="00A83F76"/>
    <w:rsid w:val="00A90685"/>
    <w:rsid w:val="00AA722D"/>
    <w:rsid w:val="00AF5745"/>
    <w:rsid w:val="00AF650F"/>
    <w:rsid w:val="00BC0F88"/>
    <w:rsid w:val="00BC46ED"/>
    <w:rsid w:val="00BF0FC1"/>
    <w:rsid w:val="00C3625A"/>
    <w:rsid w:val="00C50FAD"/>
    <w:rsid w:val="00C56CF9"/>
    <w:rsid w:val="00C61006"/>
    <w:rsid w:val="00C726F9"/>
    <w:rsid w:val="00CD266F"/>
    <w:rsid w:val="00CD778D"/>
    <w:rsid w:val="00CE614E"/>
    <w:rsid w:val="00D10C93"/>
    <w:rsid w:val="00DF2E6D"/>
    <w:rsid w:val="00E02E14"/>
    <w:rsid w:val="00E05C89"/>
    <w:rsid w:val="00E1024B"/>
    <w:rsid w:val="00E260E1"/>
    <w:rsid w:val="00E41B3C"/>
    <w:rsid w:val="00E55DB7"/>
    <w:rsid w:val="00E57A31"/>
    <w:rsid w:val="00E95C20"/>
    <w:rsid w:val="00EC6AFC"/>
    <w:rsid w:val="00F06CCA"/>
    <w:rsid w:val="00F24E92"/>
    <w:rsid w:val="00F267A9"/>
    <w:rsid w:val="00F506A7"/>
    <w:rsid w:val="00F55470"/>
    <w:rsid w:val="00F9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38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73CAC"/>
  </w:style>
  <w:style w:type="character" w:customStyle="1" w:styleId="Char">
    <w:name w:val="날짜 Char"/>
    <w:basedOn w:val="a0"/>
    <w:link w:val="a3"/>
    <w:uiPriority w:val="99"/>
    <w:semiHidden/>
    <w:rsid w:val="00873CAC"/>
  </w:style>
  <w:style w:type="character" w:styleId="a4">
    <w:name w:val="Hyperlink"/>
    <w:basedOn w:val="a0"/>
    <w:uiPriority w:val="99"/>
    <w:unhideWhenUsed/>
    <w:rsid w:val="00C61006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9E388A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CE614E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CE614E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CE614E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CE614E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CE614E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CE61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CE614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Revision"/>
    <w:hidden/>
    <w:uiPriority w:val="99"/>
    <w:semiHidden/>
    <w:rsid w:val="00184331"/>
    <w:pPr>
      <w:spacing w:after="0" w:line="240" w:lineRule="auto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38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73CAC"/>
  </w:style>
  <w:style w:type="character" w:customStyle="1" w:styleId="Char">
    <w:name w:val="날짜 Char"/>
    <w:basedOn w:val="a0"/>
    <w:link w:val="a3"/>
    <w:uiPriority w:val="99"/>
    <w:semiHidden/>
    <w:rsid w:val="00873CAC"/>
  </w:style>
  <w:style w:type="character" w:styleId="a4">
    <w:name w:val="Hyperlink"/>
    <w:basedOn w:val="a0"/>
    <w:uiPriority w:val="99"/>
    <w:unhideWhenUsed/>
    <w:rsid w:val="00C61006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9E388A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CE614E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CE614E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CE614E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CE614E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CE614E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CE61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CE614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Revision"/>
    <w:hidden/>
    <w:uiPriority w:val="99"/>
    <w:semiHidden/>
    <w:rsid w:val="00184331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missons@oreilly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https://ko.wikipedia.org/wiki/%EC%BD%98%ED%85%90%EC%B8%A0_%EC%A0%84%EC%86%A1_%EB%84%A4%ED%8A%B8%EC%9B%8C%ED%81%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7A28F-431D-4DE0-B6F4-48B2B6B3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yudong</dc:creator>
  <cp:lastModifiedBy>yudong</cp:lastModifiedBy>
  <cp:revision>2</cp:revision>
  <dcterms:created xsi:type="dcterms:W3CDTF">2016-08-03T10:54:00Z</dcterms:created>
  <dcterms:modified xsi:type="dcterms:W3CDTF">2016-08-03T10:54:00Z</dcterms:modified>
</cp:coreProperties>
</file>